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4"/>
          <w:szCs w:val="24"/>
          <w:lang w:val="en-GB" w:eastAsia="zh-CN"/>
          <w14:ligatures w14:val="standardContextual"/>
        </w:rPr>
        <w:id w:val="-1205022692"/>
        <w:docPartObj>
          <w:docPartGallery w:val="Table of Contents"/>
          <w:docPartUnique/>
        </w:docPartObj>
      </w:sdtPr>
      <w:sdtEndPr>
        <w:rPr>
          <w:b/>
          <w:bCs/>
          <w:noProof/>
        </w:rPr>
      </w:sdtEndPr>
      <w:sdtContent>
        <w:p w14:paraId="6DB639B8" w14:textId="03868E87" w:rsidR="00C22CEC" w:rsidRDefault="00C22CEC">
          <w:pPr>
            <w:pStyle w:val="TOCHeading"/>
          </w:pPr>
          <w:r>
            <w:t>Contents</w:t>
          </w:r>
        </w:p>
        <w:p w14:paraId="1A138B38" w14:textId="5A9F5549" w:rsidR="00CE7F7E" w:rsidRDefault="00C22CEC" w:rsidP="00CE7F7E">
          <w:pPr>
            <w:pStyle w:val="TOC1"/>
            <w:rPr>
              <w:noProof/>
              <w:sz w:val="22"/>
              <w:szCs w:val="22"/>
            </w:rPr>
          </w:pPr>
          <w:r>
            <w:fldChar w:fldCharType="begin"/>
          </w:r>
          <w:r>
            <w:instrText xml:space="preserve"> TOC \o "1-2" \h \z \u </w:instrText>
          </w:r>
          <w:r>
            <w:fldChar w:fldCharType="separate"/>
          </w:r>
          <w:hyperlink w:anchor="_Toc158381245" w:history="1">
            <w:r w:rsidR="00CE7F7E" w:rsidRPr="00EF038D">
              <w:rPr>
                <w:rStyle w:val="Hyperlink"/>
                <w:noProof/>
              </w:rPr>
              <w:t>1</w:t>
            </w:r>
            <w:r w:rsidR="00CE7F7E">
              <w:rPr>
                <w:noProof/>
                <w:sz w:val="22"/>
                <w:szCs w:val="22"/>
              </w:rPr>
              <w:tab/>
            </w:r>
            <w:r w:rsidR="00CE7F7E" w:rsidRPr="00EF038D">
              <w:rPr>
                <w:rStyle w:val="Hyperlink"/>
                <w:noProof/>
              </w:rPr>
              <w:t>General Principles</w:t>
            </w:r>
            <w:r w:rsidR="00CE7F7E">
              <w:rPr>
                <w:noProof/>
                <w:webHidden/>
              </w:rPr>
              <w:tab/>
            </w:r>
            <w:r w:rsidR="00CE7F7E">
              <w:rPr>
                <w:noProof/>
                <w:webHidden/>
              </w:rPr>
              <w:fldChar w:fldCharType="begin"/>
            </w:r>
            <w:r w:rsidR="00CE7F7E">
              <w:rPr>
                <w:noProof/>
                <w:webHidden/>
              </w:rPr>
              <w:instrText xml:space="preserve"> PAGEREF _Toc158381245 \h </w:instrText>
            </w:r>
            <w:r w:rsidR="00CE7F7E">
              <w:rPr>
                <w:noProof/>
                <w:webHidden/>
              </w:rPr>
            </w:r>
            <w:r w:rsidR="00CE7F7E">
              <w:rPr>
                <w:noProof/>
                <w:webHidden/>
              </w:rPr>
              <w:fldChar w:fldCharType="separate"/>
            </w:r>
            <w:r w:rsidR="00CE7F7E">
              <w:rPr>
                <w:noProof/>
                <w:webHidden/>
              </w:rPr>
              <w:t>2</w:t>
            </w:r>
            <w:r w:rsidR="00CE7F7E">
              <w:rPr>
                <w:noProof/>
                <w:webHidden/>
              </w:rPr>
              <w:fldChar w:fldCharType="end"/>
            </w:r>
          </w:hyperlink>
        </w:p>
        <w:p w14:paraId="7AD09D8F" w14:textId="03EB5A35" w:rsidR="00CE7F7E" w:rsidRDefault="00D53159" w:rsidP="00CE7F7E">
          <w:pPr>
            <w:pStyle w:val="TOC1"/>
            <w:rPr>
              <w:noProof/>
              <w:sz w:val="22"/>
              <w:szCs w:val="22"/>
            </w:rPr>
          </w:pPr>
          <w:hyperlink w:anchor="_Toc158381246" w:history="1">
            <w:r w:rsidR="00CE7F7E" w:rsidRPr="00EF038D">
              <w:rPr>
                <w:rStyle w:val="Hyperlink"/>
                <w:noProof/>
              </w:rPr>
              <w:t>2</w:t>
            </w:r>
            <w:r w:rsidR="00CE7F7E">
              <w:rPr>
                <w:noProof/>
                <w:sz w:val="22"/>
                <w:szCs w:val="22"/>
              </w:rPr>
              <w:tab/>
            </w:r>
            <w:r w:rsidR="00CE7F7E" w:rsidRPr="00EF038D">
              <w:rPr>
                <w:rStyle w:val="Hyperlink"/>
                <w:noProof/>
              </w:rPr>
              <w:t>Conceptual model</w:t>
            </w:r>
            <w:r w:rsidR="00CE7F7E">
              <w:rPr>
                <w:noProof/>
                <w:webHidden/>
              </w:rPr>
              <w:tab/>
            </w:r>
            <w:r w:rsidR="00CE7F7E">
              <w:rPr>
                <w:noProof/>
                <w:webHidden/>
              </w:rPr>
              <w:fldChar w:fldCharType="begin"/>
            </w:r>
            <w:r w:rsidR="00CE7F7E">
              <w:rPr>
                <w:noProof/>
                <w:webHidden/>
              </w:rPr>
              <w:instrText xml:space="preserve"> PAGEREF _Toc158381246 \h </w:instrText>
            </w:r>
            <w:r w:rsidR="00CE7F7E">
              <w:rPr>
                <w:noProof/>
                <w:webHidden/>
              </w:rPr>
            </w:r>
            <w:r w:rsidR="00CE7F7E">
              <w:rPr>
                <w:noProof/>
                <w:webHidden/>
              </w:rPr>
              <w:fldChar w:fldCharType="separate"/>
            </w:r>
            <w:r w:rsidR="00CE7F7E">
              <w:rPr>
                <w:noProof/>
                <w:webHidden/>
              </w:rPr>
              <w:t>3</w:t>
            </w:r>
            <w:r w:rsidR="00CE7F7E">
              <w:rPr>
                <w:noProof/>
                <w:webHidden/>
              </w:rPr>
              <w:fldChar w:fldCharType="end"/>
            </w:r>
          </w:hyperlink>
        </w:p>
        <w:p w14:paraId="30397C53" w14:textId="0EB74634" w:rsidR="00CE7F7E" w:rsidRDefault="00D53159" w:rsidP="00CE7F7E">
          <w:pPr>
            <w:pStyle w:val="TOC1"/>
            <w:rPr>
              <w:noProof/>
              <w:sz w:val="22"/>
              <w:szCs w:val="22"/>
            </w:rPr>
          </w:pPr>
          <w:hyperlink w:anchor="_Toc158381247" w:history="1">
            <w:r w:rsidR="00CE7F7E" w:rsidRPr="00EF038D">
              <w:rPr>
                <w:rStyle w:val="Hyperlink"/>
                <w:noProof/>
              </w:rPr>
              <w:t>3</w:t>
            </w:r>
            <w:r w:rsidR="00CE7F7E">
              <w:rPr>
                <w:noProof/>
                <w:sz w:val="22"/>
                <w:szCs w:val="22"/>
              </w:rPr>
              <w:tab/>
            </w:r>
            <w:r w:rsidR="00CE7F7E" w:rsidRPr="00EF038D">
              <w:rPr>
                <w:rStyle w:val="Hyperlink"/>
                <w:noProof/>
              </w:rPr>
              <w:t>Code Structure</w:t>
            </w:r>
            <w:r w:rsidR="00CE7F7E">
              <w:rPr>
                <w:noProof/>
                <w:webHidden/>
              </w:rPr>
              <w:tab/>
            </w:r>
            <w:r w:rsidR="00CE7F7E">
              <w:rPr>
                <w:noProof/>
                <w:webHidden/>
              </w:rPr>
              <w:fldChar w:fldCharType="begin"/>
            </w:r>
            <w:r w:rsidR="00CE7F7E">
              <w:rPr>
                <w:noProof/>
                <w:webHidden/>
              </w:rPr>
              <w:instrText xml:space="preserve"> PAGEREF _Toc158381247 \h </w:instrText>
            </w:r>
            <w:r w:rsidR="00CE7F7E">
              <w:rPr>
                <w:noProof/>
                <w:webHidden/>
              </w:rPr>
            </w:r>
            <w:r w:rsidR="00CE7F7E">
              <w:rPr>
                <w:noProof/>
                <w:webHidden/>
              </w:rPr>
              <w:fldChar w:fldCharType="separate"/>
            </w:r>
            <w:r w:rsidR="00CE7F7E">
              <w:rPr>
                <w:noProof/>
                <w:webHidden/>
              </w:rPr>
              <w:t>4</w:t>
            </w:r>
            <w:r w:rsidR="00CE7F7E">
              <w:rPr>
                <w:noProof/>
                <w:webHidden/>
              </w:rPr>
              <w:fldChar w:fldCharType="end"/>
            </w:r>
          </w:hyperlink>
        </w:p>
        <w:p w14:paraId="28633BEB" w14:textId="5F2A5C75" w:rsidR="00CE7F7E" w:rsidRDefault="00D53159" w:rsidP="00CE7F7E">
          <w:pPr>
            <w:pStyle w:val="TOC1"/>
            <w:rPr>
              <w:noProof/>
              <w:sz w:val="22"/>
              <w:szCs w:val="22"/>
            </w:rPr>
          </w:pPr>
          <w:hyperlink w:anchor="_Toc158381248" w:history="1">
            <w:r w:rsidR="00CE7F7E" w:rsidRPr="00EF038D">
              <w:rPr>
                <w:rStyle w:val="Hyperlink"/>
                <w:noProof/>
              </w:rPr>
              <w:t>4</w:t>
            </w:r>
            <w:r w:rsidR="00CE7F7E">
              <w:rPr>
                <w:noProof/>
                <w:sz w:val="22"/>
                <w:szCs w:val="22"/>
              </w:rPr>
              <w:tab/>
            </w:r>
            <w:r w:rsidR="00CE7F7E" w:rsidRPr="00EF038D">
              <w:rPr>
                <w:rStyle w:val="Hyperlink"/>
                <w:noProof/>
              </w:rPr>
              <w:t>Data Inputs</w:t>
            </w:r>
            <w:r w:rsidR="00CE7F7E">
              <w:rPr>
                <w:noProof/>
                <w:webHidden/>
              </w:rPr>
              <w:tab/>
            </w:r>
            <w:r w:rsidR="00CE7F7E">
              <w:rPr>
                <w:noProof/>
                <w:webHidden/>
              </w:rPr>
              <w:fldChar w:fldCharType="begin"/>
            </w:r>
            <w:r w:rsidR="00CE7F7E">
              <w:rPr>
                <w:noProof/>
                <w:webHidden/>
              </w:rPr>
              <w:instrText xml:space="preserve"> PAGEREF _Toc158381248 \h </w:instrText>
            </w:r>
            <w:r w:rsidR="00CE7F7E">
              <w:rPr>
                <w:noProof/>
                <w:webHidden/>
              </w:rPr>
            </w:r>
            <w:r w:rsidR="00CE7F7E">
              <w:rPr>
                <w:noProof/>
                <w:webHidden/>
              </w:rPr>
              <w:fldChar w:fldCharType="separate"/>
            </w:r>
            <w:r w:rsidR="00CE7F7E">
              <w:rPr>
                <w:noProof/>
                <w:webHidden/>
              </w:rPr>
              <w:t>5</w:t>
            </w:r>
            <w:r w:rsidR="00CE7F7E">
              <w:rPr>
                <w:noProof/>
                <w:webHidden/>
              </w:rPr>
              <w:fldChar w:fldCharType="end"/>
            </w:r>
          </w:hyperlink>
        </w:p>
        <w:p w14:paraId="01FE6FF4" w14:textId="059855EB" w:rsidR="00CE7F7E" w:rsidRDefault="00D53159">
          <w:pPr>
            <w:pStyle w:val="TOC2"/>
            <w:tabs>
              <w:tab w:val="left" w:pos="880"/>
              <w:tab w:val="right" w:leader="dot" w:pos="9016"/>
            </w:tabs>
            <w:rPr>
              <w:noProof/>
              <w:sz w:val="22"/>
              <w:szCs w:val="22"/>
            </w:rPr>
          </w:pPr>
          <w:hyperlink w:anchor="_Toc158381249" w:history="1">
            <w:r w:rsidR="00CE7F7E" w:rsidRPr="00EF038D">
              <w:rPr>
                <w:rStyle w:val="Hyperlink"/>
                <w:noProof/>
              </w:rPr>
              <w:t>4.1</w:t>
            </w:r>
            <w:r w:rsidR="00CE7F7E">
              <w:rPr>
                <w:noProof/>
                <w:sz w:val="22"/>
                <w:szCs w:val="22"/>
              </w:rPr>
              <w:tab/>
            </w:r>
            <w:r w:rsidR="00CE7F7E" w:rsidRPr="00EF038D">
              <w:rPr>
                <w:rStyle w:val="Hyperlink"/>
                <w:noProof/>
              </w:rPr>
              <w:t>Populations/Population name.csv</w:t>
            </w:r>
            <w:r w:rsidR="00CE7F7E">
              <w:rPr>
                <w:noProof/>
                <w:webHidden/>
              </w:rPr>
              <w:tab/>
            </w:r>
            <w:r w:rsidR="00CE7F7E">
              <w:rPr>
                <w:noProof/>
                <w:webHidden/>
              </w:rPr>
              <w:fldChar w:fldCharType="begin"/>
            </w:r>
            <w:r w:rsidR="00CE7F7E">
              <w:rPr>
                <w:noProof/>
                <w:webHidden/>
              </w:rPr>
              <w:instrText xml:space="preserve"> PAGEREF _Toc158381249 \h </w:instrText>
            </w:r>
            <w:r w:rsidR="00CE7F7E">
              <w:rPr>
                <w:noProof/>
                <w:webHidden/>
              </w:rPr>
            </w:r>
            <w:r w:rsidR="00CE7F7E">
              <w:rPr>
                <w:noProof/>
                <w:webHidden/>
              </w:rPr>
              <w:fldChar w:fldCharType="separate"/>
            </w:r>
            <w:r w:rsidR="00CE7F7E">
              <w:rPr>
                <w:noProof/>
                <w:webHidden/>
              </w:rPr>
              <w:t>5</w:t>
            </w:r>
            <w:r w:rsidR="00CE7F7E">
              <w:rPr>
                <w:noProof/>
                <w:webHidden/>
              </w:rPr>
              <w:fldChar w:fldCharType="end"/>
            </w:r>
          </w:hyperlink>
        </w:p>
        <w:p w14:paraId="1919A55B" w14:textId="484ED757" w:rsidR="00CE7F7E" w:rsidRDefault="00D53159">
          <w:pPr>
            <w:pStyle w:val="TOC2"/>
            <w:tabs>
              <w:tab w:val="left" w:pos="880"/>
              <w:tab w:val="right" w:leader="dot" w:pos="9016"/>
            </w:tabs>
            <w:rPr>
              <w:noProof/>
              <w:sz w:val="22"/>
              <w:szCs w:val="22"/>
            </w:rPr>
          </w:pPr>
          <w:hyperlink w:anchor="_Toc158381250" w:history="1">
            <w:r w:rsidR="00CE7F7E" w:rsidRPr="00EF038D">
              <w:rPr>
                <w:rStyle w:val="Hyperlink"/>
                <w:noProof/>
              </w:rPr>
              <w:t>4.2</w:t>
            </w:r>
            <w:r w:rsidR="00CE7F7E">
              <w:rPr>
                <w:noProof/>
                <w:sz w:val="22"/>
                <w:szCs w:val="22"/>
              </w:rPr>
              <w:tab/>
            </w:r>
            <w:r w:rsidR="00CE7F7E" w:rsidRPr="00EF038D">
              <w:rPr>
                <w:rStyle w:val="Hyperlink"/>
                <w:noProof/>
              </w:rPr>
              <w:t>Parameter.rda</w:t>
            </w:r>
            <w:r w:rsidR="00CE7F7E">
              <w:rPr>
                <w:noProof/>
                <w:webHidden/>
              </w:rPr>
              <w:tab/>
            </w:r>
            <w:r w:rsidR="00CE7F7E">
              <w:rPr>
                <w:noProof/>
                <w:webHidden/>
              </w:rPr>
              <w:fldChar w:fldCharType="begin"/>
            </w:r>
            <w:r w:rsidR="00CE7F7E">
              <w:rPr>
                <w:noProof/>
                <w:webHidden/>
              </w:rPr>
              <w:instrText xml:space="preserve"> PAGEREF _Toc158381250 \h </w:instrText>
            </w:r>
            <w:r w:rsidR="00CE7F7E">
              <w:rPr>
                <w:noProof/>
                <w:webHidden/>
              </w:rPr>
            </w:r>
            <w:r w:rsidR="00CE7F7E">
              <w:rPr>
                <w:noProof/>
                <w:webHidden/>
              </w:rPr>
              <w:fldChar w:fldCharType="separate"/>
            </w:r>
            <w:r w:rsidR="00CE7F7E">
              <w:rPr>
                <w:noProof/>
                <w:webHidden/>
              </w:rPr>
              <w:t>6</w:t>
            </w:r>
            <w:r w:rsidR="00CE7F7E">
              <w:rPr>
                <w:noProof/>
                <w:webHidden/>
              </w:rPr>
              <w:fldChar w:fldCharType="end"/>
            </w:r>
          </w:hyperlink>
        </w:p>
        <w:p w14:paraId="07E95301" w14:textId="7249F9B9" w:rsidR="00CE7F7E" w:rsidRDefault="00D53159">
          <w:pPr>
            <w:pStyle w:val="TOC2"/>
            <w:tabs>
              <w:tab w:val="left" w:pos="880"/>
              <w:tab w:val="right" w:leader="dot" w:pos="9016"/>
            </w:tabs>
            <w:rPr>
              <w:noProof/>
              <w:sz w:val="22"/>
              <w:szCs w:val="22"/>
            </w:rPr>
          </w:pPr>
          <w:hyperlink w:anchor="_Toc158381251" w:history="1">
            <w:r w:rsidR="00CE7F7E" w:rsidRPr="00EF038D">
              <w:rPr>
                <w:rStyle w:val="Hyperlink"/>
                <w:noProof/>
              </w:rPr>
              <w:t>4.3</w:t>
            </w:r>
            <w:r w:rsidR="00CE7F7E">
              <w:rPr>
                <w:noProof/>
                <w:sz w:val="22"/>
                <w:szCs w:val="22"/>
              </w:rPr>
              <w:tab/>
            </w:r>
            <w:r w:rsidR="00CE7F7E" w:rsidRPr="00EF038D">
              <w:rPr>
                <w:rStyle w:val="Hyperlink"/>
                <w:noProof/>
              </w:rPr>
              <w:t>LifeTables.csv</w:t>
            </w:r>
            <w:r w:rsidR="00CE7F7E">
              <w:rPr>
                <w:noProof/>
                <w:webHidden/>
              </w:rPr>
              <w:tab/>
            </w:r>
            <w:r w:rsidR="00CE7F7E">
              <w:rPr>
                <w:noProof/>
                <w:webHidden/>
              </w:rPr>
              <w:fldChar w:fldCharType="begin"/>
            </w:r>
            <w:r w:rsidR="00CE7F7E">
              <w:rPr>
                <w:noProof/>
                <w:webHidden/>
              </w:rPr>
              <w:instrText xml:space="preserve"> PAGEREF _Toc158381251 \h </w:instrText>
            </w:r>
            <w:r w:rsidR="00CE7F7E">
              <w:rPr>
                <w:noProof/>
                <w:webHidden/>
              </w:rPr>
            </w:r>
            <w:r w:rsidR="00CE7F7E">
              <w:rPr>
                <w:noProof/>
                <w:webHidden/>
              </w:rPr>
              <w:fldChar w:fldCharType="separate"/>
            </w:r>
            <w:r w:rsidR="00CE7F7E">
              <w:rPr>
                <w:noProof/>
                <w:webHidden/>
              </w:rPr>
              <w:t>6</w:t>
            </w:r>
            <w:r w:rsidR="00CE7F7E">
              <w:rPr>
                <w:noProof/>
                <w:webHidden/>
              </w:rPr>
              <w:fldChar w:fldCharType="end"/>
            </w:r>
          </w:hyperlink>
        </w:p>
        <w:p w14:paraId="1D2207A9" w14:textId="04A58DBA" w:rsidR="00CE7F7E" w:rsidRDefault="00D53159" w:rsidP="00CE7F7E">
          <w:pPr>
            <w:pStyle w:val="TOC1"/>
            <w:rPr>
              <w:noProof/>
              <w:sz w:val="22"/>
              <w:szCs w:val="22"/>
            </w:rPr>
          </w:pPr>
          <w:hyperlink w:anchor="_Toc158381252" w:history="1">
            <w:r w:rsidR="00CE7F7E" w:rsidRPr="00EF038D">
              <w:rPr>
                <w:rStyle w:val="Hyperlink"/>
                <w:noProof/>
              </w:rPr>
              <w:t>5</w:t>
            </w:r>
            <w:r w:rsidR="00CE7F7E">
              <w:rPr>
                <w:noProof/>
                <w:sz w:val="22"/>
                <w:szCs w:val="22"/>
              </w:rPr>
              <w:tab/>
            </w:r>
            <w:r w:rsidR="00CE7F7E" w:rsidRPr="00EF038D">
              <w:rPr>
                <w:rStyle w:val="Hyperlink"/>
                <w:noProof/>
              </w:rPr>
              <w:t>User Defined Global Options</w:t>
            </w:r>
            <w:r w:rsidR="00CE7F7E">
              <w:rPr>
                <w:noProof/>
                <w:webHidden/>
              </w:rPr>
              <w:tab/>
            </w:r>
            <w:r w:rsidR="00CE7F7E">
              <w:rPr>
                <w:noProof/>
                <w:webHidden/>
              </w:rPr>
              <w:fldChar w:fldCharType="begin"/>
            </w:r>
            <w:r w:rsidR="00CE7F7E">
              <w:rPr>
                <w:noProof/>
                <w:webHidden/>
              </w:rPr>
              <w:instrText xml:space="preserve"> PAGEREF _Toc158381252 \h </w:instrText>
            </w:r>
            <w:r w:rsidR="00CE7F7E">
              <w:rPr>
                <w:noProof/>
                <w:webHidden/>
              </w:rPr>
            </w:r>
            <w:r w:rsidR="00CE7F7E">
              <w:rPr>
                <w:noProof/>
                <w:webHidden/>
              </w:rPr>
              <w:fldChar w:fldCharType="separate"/>
            </w:r>
            <w:r w:rsidR="00CE7F7E">
              <w:rPr>
                <w:noProof/>
                <w:webHidden/>
              </w:rPr>
              <w:t>6</w:t>
            </w:r>
            <w:r w:rsidR="00CE7F7E">
              <w:rPr>
                <w:noProof/>
                <w:webHidden/>
              </w:rPr>
              <w:fldChar w:fldCharType="end"/>
            </w:r>
          </w:hyperlink>
        </w:p>
        <w:p w14:paraId="3D8C9E02" w14:textId="6C730BA4" w:rsidR="00CE7F7E" w:rsidRDefault="00D53159">
          <w:pPr>
            <w:pStyle w:val="TOC2"/>
            <w:tabs>
              <w:tab w:val="left" w:pos="880"/>
              <w:tab w:val="right" w:leader="dot" w:pos="9016"/>
            </w:tabs>
            <w:rPr>
              <w:noProof/>
              <w:sz w:val="22"/>
              <w:szCs w:val="22"/>
            </w:rPr>
          </w:pPr>
          <w:hyperlink w:anchor="_Toc158381253" w:history="1">
            <w:r w:rsidR="00CE7F7E" w:rsidRPr="00EF038D">
              <w:rPr>
                <w:rStyle w:val="Hyperlink"/>
                <w:noProof/>
              </w:rPr>
              <w:t>5.1</w:t>
            </w:r>
            <w:r w:rsidR="00CE7F7E">
              <w:rPr>
                <w:noProof/>
                <w:sz w:val="22"/>
                <w:szCs w:val="22"/>
              </w:rPr>
              <w:tab/>
            </w:r>
            <w:r w:rsidR="00CE7F7E" w:rsidRPr="00EF038D">
              <w:rPr>
                <w:rStyle w:val="Hyperlink"/>
                <w:noProof/>
              </w:rPr>
              <w:t>Global Options.R</w:t>
            </w:r>
            <w:r w:rsidR="00CE7F7E">
              <w:rPr>
                <w:noProof/>
                <w:webHidden/>
              </w:rPr>
              <w:tab/>
            </w:r>
            <w:r w:rsidR="00CE7F7E">
              <w:rPr>
                <w:noProof/>
                <w:webHidden/>
              </w:rPr>
              <w:fldChar w:fldCharType="begin"/>
            </w:r>
            <w:r w:rsidR="00CE7F7E">
              <w:rPr>
                <w:noProof/>
                <w:webHidden/>
              </w:rPr>
              <w:instrText xml:space="preserve"> PAGEREF _Toc158381253 \h </w:instrText>
            </w:r>
            <w:r w:rsidR="00CE7F7E">
              <w:rPr>
                <w:noProof/>
                <w:webHidden/>
              </w:rPr>
            </w:r>
            <w:r w:rsidR="00CE7F7E">
              <w:rPr>
                <w:noProof/>
                <w:webHidden/>
              </w:rPr>
              <w:fldChar w:fldCharType="separate"/>
            </w:r>
            <w:r w:rsidR="00CE7F7E">
              <w:rPr>
                <w:noProof/>
                <w:webHidden/>
              </w:rPr>
              <w:t>6</w:t>
            </w:r>
            <w:r w:rsidR="00CE7F7E">
              <w:rPr>
                <w:noProof/>
                <w:webHidden/>
              </w:rPr>
              <w:fldChar w:fldCharType="end"/>
            </w:r>
          </w:hyperlink>
        </w:p>
        <w:p w14:paraId="569694BB" w14:textId="69587151" w:rsidR="00CE7F7E" w:rsidRDefault="00D53159" w:rsidP="00CE7F7E">
          <w:pPr>
            <w:pStyle w:val="TOC1"/>
            <w:rPr>
              <w:noProof/>
              <w:sz w:val="22"/>
              <w:szCs w:val="22"/>
            </w:rPr>
          </w:pPr>
          <w:hyperlink w:anchor="_Toc158381254" w:history="1">
            <w:r w:rsidR="00CE7F7E" w:rsidRPr="00EF038D">
              <w:rPr>
                <w:rStyle w:val="Hyperlink"/>
                <w:noProof/>
              </w:rPr>
              <w:t>6</w:t>
            </w:r>
            <w:r w:rsidR="00CE7F7E">
              <w:rPr>
                <w:noProof/>
                <w:sz w:val="22"/>
                <w:szCs w:val="22"/>
              </w:rPr>
              <w:tab/>
            </w:r>
            <w:r w:rsidR="00CE7F7E" w:rsidRPr="00EF038D">
              <w:rPr>
                <w:rStyle w:val="Hyperlink"/>
                <w:noProof/>
              </w:rPr>
              <w:t>Pre analysis functions</w:t>
            </w:r>
            <w:r w:rsidR="00CE7F7E">
              <w:rPr>
                <w:noProof/>
                <w:webHidden/>
              </w:rPr>
              <w:tab/>
            </w:r>
            <w:r w:rsidR="00CE7F7E">
              <w:rPr>
                <w:noProof/>
                <w:webHidden/>
              </w:rPr>
              <w:fldChar w:fldCharType="begin"/>
            </w:r>
            <w:r w:rsidR="00CE7F7E">
              <w:rPr>
                <w:noProof/>
                <w:webHidden/>
              </w:rPr>
              <w:instrText xml:space="preserve"> PAGEREF _Toc158381254 \h </w:instrText>
            </w:r>
            <w:r w:rsidR="00CE7F7E">
              <w:rPr>
                <w:noProof/>
                <w:webHidden/>
              </w:rPr>
            </w:r>
            <w:r w:rsidR="00CE7F7E">
              <w:rPr>
                <w:noProof/>
                <w:webHidden/>
              </w:rPr>
              <w:fldChar w:fldCharType="separate"/>
            </w:r>
            <w:r w:rsidR="00CE7F7E">
              <w:rPr>
                <w:noProof/>
                <w:webHidden/>
              </w:rPr>
              <w:t>7</w:t>
            </w:r>
            <w:r w:rsidR="00CE7F7E">
              <w:rPr>
                <w:noProof/>
                <w:webHidden/>
              </w:rPr>
              <w:fldChar w:fldCharType="end"/>
            </w:r>
          </w:hyperlink>
        </w:p>
        <w:p w14:paraId="69D4BA40" w14:textId="7F3D2F9E" w:rsidR="00CE7F7E" w:rsidRDefault="00D53159">
          <w:pPr>
            <w:pStyle w:val="TOC2"/>
            <w:tabs>
              <w:tab w:val="left" w:pos="880"/>
              <w:tab w:val="right" w:leader="dot" w:pos="9016"/>
            </w:tabs>
            <w:rPr>
              <w:noProof/>
              <w:sz w:val="22"/>
              <w:szCs w:val="22"/>
            </w:rPr>
          </w:pPr>
          <w:hyperlink w:anchor="_Toc158381255" w:history="1">
            <w:r w:rsidR="00CE7F7E" w:rsidRPr="00EF038D">
              <w:rPr>
                <w:rStyle w:val="Hyperlink"/>
                <w:noProof/>
              </w:rPr>
              <w:t>6.1</w:t>
            </w:r>
            <w:r w:rsidR="00CE7F7E">
              <w:rPr>
                <w:noProof/>
                <w:sz w:val="22"/>
                <w:szCs w:val="22"/>
              </w:rPr>
              <w:tab/>
            </w:r>
            <w:r w:rsidR="00CE7F7E" w:rsidRPr="00EF038D">
              <w:rPr>
                <w:rStyle w:val="Hyperlink"/>
                <w:noProof/>
              </w:rPr>
              <w:t>R/build_population.R</w:t>
            </w:r>
            <w:r w:rsidR="00CE7F7E">
              <w:rPr>
                <w:noProof/>
                <w:webHidden/>
              </w:rPr>
              <w:tab/>
            </w:r>
            <w:r w:rsidR="00CE7F7E">
              <w:rPr>
                <w:noProof/>
                <w:webHidden/>
              </w:rPr>
              <w:fldChar w:fldCharType="begin"/>
            </w:r>
            <w:r w:rsidR="00CE7F7E">
              <w:rPr>
                <w:noProof/>
                <w:webHidden/>
              </w:rPr>
              <w:instrText xml:space="preserve"> PAGEREF _Toc158381255 \h </w:instrText>
            </w:r>
            <w:r w:rsidR="00CE7F7E">
              <w:rPr>
                <w:noProof/>
                <w:webHidden/>
              </w:rPr>
            </w:r>
            <w:r w:rsidR="00CE7F7E">
              <w:rPr>
                <w:noProof/>
                <w:webHidden/>
              </w:rPr>
              <w:fldChar w:fldCharType="separate"/>
            </w:r>
            <w:r w:rsidR="00CE7F7E">
              <w:rPr>
                <w:noProof/>
                <w:webHidden/>
              </w:rPr>
              <w:t>7</w:t>
            </w:r>
            <w:r w:rsidR="00CE7F7E">
              <w:rPr>
                <w:noProof/>
                <w:webHidden/>
              </w:rPr>
              <w:fldChar w:fldCharType="end"/>
            </w:r>
          </w:hyperlink>
        </w:p>
        <w:p w14:paraId="20FA0DCE" w14:textId="6D74DC5E" w:rsidR="00CE7F7E" w:rsidRDefault="00D53159">
          <w:pPr>
            <w:pStyle w:val="TOC2"/>
            <w:tabs>
              <w:tab w:val="left" w:pos="880"/>
              <w:tab w:val="right" w:leader="dot" w:pos="9016"/>
            </w:tabs>
            <w:rPr>
              <w:noProof/>
              <w:sz w:val="22"/>
              <w:szCs w:val="22"/>
            </w:rPr>
          </w:pPr>
          <w:hyperlink w:anchor="_Toc158381256" w:history="1">
            <w:r w:rsidR="00CE7F7E" w:rsidRPr="00EF038D">
              <w:rPr>
                <w:rStyle w:val="Hyperlink"/>
                <w:noProof/>
              </w:rPr>
              <w:t>6.2</w:t>
            </w:r>
            <w:r w:rsidR="00CE7F7E">
              <w:rPr>
                <w:noProof/>
                <w:sz w:val="22"/>
                <w:szCs w:val="22"/>
              </w:rPr>
              <w:tab/>
            </w:r>
            <w:r w:rsidR="00CE7F7E" w:rsidRPr="00EF038D">
              <w:rPr>
                <w:rStyle w:val="Hyperlink"/>
                <w:noProof/>
              </w:rPr>
              <w:t>R/generate_random.R</w:t>
            </w:r>
            <w:r w:rsidR="00CE7F7E">
              <w:rPr>
                <w:noProof/>
                <w:webHidden/>
              </w:rPr>
              <w:tab/>
            </w:r>
            <w:r w:rsidR="00CE7F7E">
              <w:rPr>
                <w:noProof/>
                <w:webHidden/>
              </w:rPr>
              <w:fldChar w:fldCharType="begin"/>
            </w:r>
            <w:r w:rsidR="00CE7F7E">
              <w:rPr>
                <w:noProof/>
                <w:webHidden/>
              </w:rPr>
              <w:instrText xml:space="preserve"> PAGEREF _Toc158381256 \h </w:instrText>
            </w:r>
            <w:r w:rsidR="00CE7F7E">
              <w:rPr>
                <w:noProof/>
                <w:webHidden/>
              </w:rPr>
            </w:r>
            <w:r w:rsidR="00CE7F7E">
              <w:rPr>
                <w:noProof/>
                <w:webHidden/>
              </w:rPr>
              <w:fldChar w:fldCharType="separate"/>
            </w:r>
            <w:r w:rsidR="00CE7F7E">
              <w:rPr>
                <w:noProof/>
                <w:webHidden/>
              </w:rPr>
              <w:t>7</w:t>
            </w:r>
            <w:r w:rsidR="00CE7F7E">
              <w:rPr>
                <w:noProof/>
                <w:webHidden/>
              </w:rPr>
              <w:fldChar w:fldCharType="end"/>
            </w:r>
          </w:hyperlink>
        </w:p>
        <w:p w14:paraId="33F06889" w14:textId="310001F6" w:rsidR="00CE7F7E" w:rsidRDefault="00D53159" w:rsidP="00CE7F7E">
          <w:pPr>
            <w:pStyle w:val="TOC1"/>
            <w:rPr>
              <w:noProof/>
              <w:sz w:val="22"/>
              <w:szCs w:val="22"/>
            </w:rPr>
          </w:pPr>
          <w:hyperlink w:anchor="_Toc158381257" w:history="1">
            <w:r w:rsidR="00CE7F7E" w:rsidRPr="00EF038D">
              <w:rPr>
                <w:rStyle w:val="Hyperlink"/>
                <w:noProof/>
              </w:rPr>
              <w:t>7</w:t>
            </w:r>
            <w:r w:rsidR="00CE7F7E">
              <w:rPr>
                <w:noProof/>
                <w:sz w:val="22"/>
                <w:szCs w:val="22"/>
              </w:rPr>
              <w:tab/>
            </w:r>
            <w:r w:rsidR="00CE7F7E" w:rsidRPr="00EF038D">
              <w:rPr>
                <w:rStyle w:val="Hyperlink"/>
                <w:noProof/>
              </w:rPr>
              <w:t>Script to run analyses</w:t>
            </w:r>
            <w:r w:rsidR="00CE7F7E">
              <w:rPr>
                <w:noProof/>
                <w:webHidden/>
              </w:rPr>
              <w:tab/>
            </w:r>
            <w:r w:rsidR="00CE7F7E">
              <w:rPr>
                <w:noProof/>
                <w:webHidden/>
              </w:rPr>
              <w:fldChar w:fldCharType="begin"/>
            </w:r>
            <w:r w:rsidR="00CE7F7E">
              <w:rPr>
                <w:noProof/>
                <w:webHidden/>
              </w:rPr>
              <w:instrText xml:space="preserve"> PAGEREF _Toc158381257 \h </w:instrText>
            </w:r>
            <w:r w:rsidR="00CE7F7E">
              <w:rPr>
                <w:noProof/>
                <w:webHidden/>
              </w:rPr>
            </w:r>
            <w:r w:rsidR="00CE7F7E">
              <w:rPr>
                <w:noProof/>
                <w:webHidden/>
              </w:rPr>
              <w:fldChar w:fldCharType="separate"/>
            </w:r>
            <w:r w:rsidR="00CE7F7E">
              <w:rPr>
                <w:noProof/>
                <w:webHidden/>
              </w:rPr>
              <w:t>8</w:t>
            </w:r>
            <w:r w:rsidR="00CE7F7E">
              <w:rPr>
                <w:noProof/>
                <w:webHidden/>
              </w:rPr>
              <w:fldChar w:fldCharType="end"/>
            </w:r>
          </w:hyperlink>
        </w:p>
        <w:p w14:paraId="28E71B4D" w14:textId="7C957B41" w:rsidR="00CE7F7E" w:rsidRDefault="00D53159">
          <w:pPr>
            <w:pStyle w:val="TOC2"/>
            <w:tabs>
              <w:tab w:val="left" w:pos="880"/>
              <w:tab w:val="right" w:leader="dot" w:pos="9016"/>
            </w:tabs>
            <w:rPr>
              <w:noProof/>
              <w:sz w:val="22"/>
              <w:szCs w:val="22"/>
            </w:rPr>
          </w:pPr>
          <w:hyperlink w:anchor="_Toc158381258" w:history="1">
            <w:r w:rsidR="00CE7F7E" w:rsidRPr="00EF038D">
              <w:rPr>
                <w:rStyle w:val="Hyperlink"/>
                <w:noProof/>
              </w:rPr>
              <w:t>7.1</w:t>
            </w:r>
            <w:r w:rsidR="00CE7F7E">
              <w:rPr>
                <w:noProof/>
                <w:sz w:val="22"/>
                <w:szCs w:val="22"/>
              </w:rPr>
              <w:tab/>
            </w:r>
            <w:r w:rsidR="00CE7F7E" w:rsidRPr="00EF038D">
              <w:rPr>
                <w:rStyle w:val="Hyperlink"/>
                <w:noProof/>
              </w:rPr>
              <w:t>Run all Analysis</w:t>
            </w:r>
            <w:r w:rsidR="00CE7F7E">
              <w:rPr>
                <w:noProof/>
                <w:webHidden/>
              </w:rPr>
              <w:tab/>
            </w:r>
            <w:r w:rsidR="00CE7F7E">
              <w:rPr>
                <w:noProof/>
                <w:webHidden/>
              </w:rPr>
              <w:fldChar w:fldCharType="begin"/>
            </w:r>
            <w:r w:rsidR="00CE7F7E">
              <w:rPr>
                <w:noProof/>
                <w:webHidden/>
              </w:rPr>
              <w:instrText xml:space="preserve"> PAGEREF _Toc158381258 \h </w:instrText>
            </w:r>
            <w:r w:rsidR="00CE7F7E">
              <w:rPr>
                <w:noProof/>
                <w:webHidden/>
              </w:rPr>
            </w:r>
            <w:r w:rsidR="00CE7F7E">
              <w:rPr>
                <w:noProof/>
                <w:webHidden/>
              </w:rPr>
              <w:fldChar w:fldCharType="separate"/>
            </w:r>
            <w:r w:rsidR="00CE7F7E">
              <w:rPr>
                <w:noProof/>
                <w:webHidden/>
              </w:rPr>
              <w:t>8</w:t>
            </w:r>
            <w:r w:rsidR="00CE7F7E">
              <w:rPr>
                <w:noProof/>
                <w:webHidden/>
              </w:rPr>
              <w:fldChar w:fldCharType="end"/>
            </w:r>
          </w:hyperlink>
        </w:p>
        <w:p w14:paraId="450F100C" w14:textId="0152F395" w:rsidR="00CE7F7E" w:rsidRDefault="00D53159" w:rsidP="00CE7F7E">
          <w:pPr>
            <w:pStyle w:val="TOC1"/>
            <w:rPr>
              <w:noProof/>
              <w:sz w:val="22"/>
              <w:szCs w:val="22"/>
            </w:rPr>
          </w:pPr>
          <w:hyperlink w:anchor="_Toc158381259" w:history="1">
            <w:r w:rsidR="00CE7F7E" w:rsidRPr="00EF038D">
              <w:rPr>
                <w:rStyle w:val="Hyperlink"/>
                <w:noProof/>
              </w:rPr>
              <w:t>8</w:t>
            </w:r>
            <w:r w:rsidR="00CE7F7E">
              <w:rPr>
                <w:noProof/>
                <w:sz w:val="22"/>
                <w:szCs w:val="22"/>
              </w:rPr>
              <w:tab/>
            </w:r>
            <w:r w:rsidR="00CE7F7E" w:rsidRPr="00EF038D">
              <w:rPr>
                <w:rStyle w:val="Hyperlink"/>
                <w:noProof/>
              </w:rPr>
              <w:t>Analysis function</w:t>
            </w:r>
            <w:r w:rsidR="00CE7F7E">
              <w:rPr>
                <w:noProof/>
                <w:webHidden/>
              </w:rPr>
              <w:tab/>
            </w:r>
            <w:r w:rsidR="00CE7F7E">
              <w:rPr>
                <w:noProof/>
                <w:webHidden/>
              </w:rPr>
              <w:fldChar w:fldCharType="begin"/>
            </w:r>
            <w:r w:rsidR="00CE7F7E">
              <w:rPr>
                <w:noProof/>
                <w:webHidden/>
              </w:rPr>
              <w:instrText xml:space="preserve"> PAGEREF _Toc158381259 \h </w:instrText>
            </w:r>
            <w:r w:rsidR="00CE7F7E">
              <w:rPr>
                <w:noProof/>
                <w:webHidden/>
              </w:rPr>
            </w:r>
            <w:r w:rsidR="00CE7F7E">
              <w:rPr>
                <w:noProof/>
                <w:webHidden/>
              </w:rPr>
              <w:fldChar w:fldCharType="separate"/>
            </w:r>
            <w:r w:rsidR="00CE7F7E">
              <w:rPr>
                <w:noProof/>
                <w:webHidden/>
              </w:rPr>
              <w:t>9</w:t>
            </w:r>
            <w:r w:rsidR="00CE7F7E">
              <w:rPr>
                <w:noProof/>
                <w:webHidden/>
              </w:rPr>
              <w:fldChar w:fldCharType="end"/>
            </w:r>
          </w:hyperlink>
        </w:p>
        <w:p w14:paraId="6DE7633D" w14:textId="30FEEB50" w:rsidR="00CE7F7E" w:rsidRDefault="00D53159">
          <w:pPr>
            <w:pStyle w:val="TOC2"/>
            <w:tabs>
              <w:tab w:val="left" w:pos="880"/>
              <w:tab w:val="right" w:leader="dot" w:pos="9016"/>
            </w:tabs>
            <w:rPr>
              <w:noProof/>
              <w:sz w:val="22"/>
              <w:szCs w:val="22"/>
            </w:rPr>
          </w:pPr>
          <w:hyperlink w:anchor="_Toc158381260" w:history="1">
            <w:r w:rsidR="00CE7F7E" w:rsidRPr="00EF038D">
              <w:rPr>
                <w:rStyle w:val="Hyperlink"/>
                <w:noProof/>
              </w:rPr>
              <w:t>8.1</w:t>
            </w:r>
            <w:r w:rsidR="00CE7F7E">
              <w:rPr>
                <w:noProof/>
                <w:sz w:val="22"/>
                <w:szCs w:val="22"/>
              </w:rPr>
              <w:tab/>
            </w:r>
            <w:r w:rsidR="00CE7F7E" w:rsidRPr="00EF038D">
              <w:rPr>
                <w:rStyle w:val="Hyperlink"/>
                <w:noProof/>
              </w:rPr>
              <w:t>R/run_model.R</w:t>
            </w:r>
            <w:r w:rsidR="00CE7F7E">
              <w:rPr>
                <w:noProof/>
                <w:webHidden/>
              </w:rPr>
              <w:tab/>
            </w:r>
            <w:r w:rsidR="00CE7F7E">
              <w:rPr>
                <w:noProof/>
                <w:webHidden/>
              </w:rPr>
              <w:fldChar w:fldCharType="begin"/>
            </w:r>
            <w:r w:rsidR="00CE7F7E">
              <w:rPr>
                <w:noProof/>
                <w:webHidden/>
              </w:rPr>
              <w:instrText xml:space="preserve"> PAGEREF _Toc158381260 \h </w:instrText>
            </w:r>
            <w:r w:rsidR="00CE7F7E">
              <w:rPr>
                <w:noProof/>
                <w:webHidden/>
              </w:rPr>
            </w:r>
            <w:r w:rsidR="00CE7F7E">
              <w:rPr>
                <w:noProof/>
                <w:webHidden/>
              </w:rPr>
              <w:fldChar w:fldCharType="separate"/>
            </w:r>
            <w:r w:rsidR="00CE7F7E">
              <w:rPr>
                <w:noProof/>
                <w:webHidden/>
              </w:rPr>
              <w:t>9</w:t>
            </w:r>
            <w:r w:rsidR="00CE7F7E">
              <w:rPr>
                <w:noProof/>
                <w:webHidden/>
              </w:rPr>
              <w:fldChar w:fldCharType="end"/>
            </w:r>
          </w:hyperlink>
        </w:p>
        <w:p w14:paraId="60D714EB" w14:textId="3231784C" w:rsidR="00CE7F7E" w:rsidRDefault="00D53159" w:rsidP="00CE7F7E">
          <w:pPr>
            <w:pStyle w:val="TOC1"/>
            <w:rPr>
              <w:noProof/>
              <w:sz w:val="22"/>
              <w:szCs w:val="22"/>
            </w:rPr>
          </w:pPr>
          <w:hyperlink w:anchor="_Toc158381261" w:history="1">
            <w:r w:rsidR="00CE7F7E" w:rsidRPr="00EF038D">
              <w:rPr>
                <w:rStyle w:val="Hyperlink"/>
                <w:noProof/>
              </w:rPr>
              <w:t>9</w:t>
            </w:r>
            <w:r w:rsidR="00CE7F7E">
              <w:rPr>
                <w:noProof/>
                <w:sz w:val="22"/>
                <w:szCs w:val="22"/>
              </w:rPr>
              <w:tab/>
            </w:r>
            <w:r w:rsidR="00CE7F7E" w:rsidRPr="00EF038D">
              <w:rPr>
                <w:rStyle w:val="Hyperlink"/>
                <w:noProof/>
              </w:rPr>
              <w:t>Run a single model run</w:t>
            </w:r>
            <w:r w:rsidR="00CE7F7E">
              <w:rPr>
                <w:noProof/>
                <w:webHidden/>
              </w:rPr>
              <w:tab/>
            </w:r>
            <w:r w:rsidR="00CE7F7E">
              <w:rPr>
                <w:noProof/>
                <w:webHidden/>
              </w:rPr>
              <w:fldChar w:fldCharType="begin"/>
            </w:r>
            <w:r w:rsidR="00CE7F7E">
              <w:rPr>
                <w:noProof/>
                <w:webHidden/>
              </w:rPr>
              <w:instrText xml:space="preserve"> PAGEREF _Toc158381261 \h </w:instrText>
            </w:r>
            <w:r w:rsidR="00CE7F7E">
              <w:rPr>
                <w:noProof/>
                <w:webHidden/>
              </w:rPr>
            </w:r>
            <w:r w:rsidR="00CE7F7E">
              <w:rPr>
                <w:noProof/>
                <w:webHidden/>
              </w:rPr>
              <w:fldChar w:fldCharType="separate"/>
            </w:r>
            <w:r w:rsidR="00CE7F7E">
              <w:rPr>
                <w:noProof/>
                <w:webHidden/>
              </w:rPr>
              <w:t>10</w:t>
            </w:r>
            <w:r w:rsidR="00CE7F7E">
              <w:rPr>
                <w:noProof/>
                <w:webHidden/>
              </w:rPr>
              <w:fldChar w:fldCharType="end"/>
            </w:r>
          </w:hyperlink>
        </w:p>
        <w:p w14:paraId="364A5BA8" w14:textId="7D008C6A" w:rsidR="00CE7F7E" w:rsidRDefault="00D53159">
          <w:pPr>
            <w:pStyle w:val="TOC2"/>
            <w:tabs>
              <w:tab w:val="left" w:pos="880"/>
              <w:tab w:val="right" w:leader="dot" w:pos="9016"/>
            </w:tabs>
            <w:rPr>
              <w:noProof/>
              <w:sz w:val="22"/>
              <w:szCs w:val="22"/>
            </w:rPr>
          </w:pPr>
          <w:hyperlink w:anchor="_Toc158381262" w:history="1">
            <w:r w:rsidR="00CE7F7E" w:rsidRPr="00EF038D">
              <w:rPr>
                <w:rStyle w:val="Hyperlink"/>
                <w:noProof/>
              </w:rPr>
              <w:t>9.1</w:t>
            </w:r>
            <w:r w:rsidR="00CE7F7E">
              <w:rPr>
                <w:noProof/>
                <w:sz w:val="22"/>
                <w:szCs w:val="22"/>
              </w:rPr>
              <w:tab/>
            </w:r>
            <w:r w:rsidR="00CE7F7E" w:rsidRPr="00EF038D">
              <w:rPr>
                <w:rStyle w:val="Hyperlink"/>
                <w:noProof/>
              </w:rPr>
              <w:t>R/run_simulation.R</w:t>
            </w:r>
            <w:r w:rsidR="00CE7F7E">
              <w:rPr>
                <w:noProof/>
                <w:webHidden/>
              </w:rPr>
              <w:tab/>
            </w:r>
            <w:r w:rsidR="00CE7F7E">
              <w:rPr>
                <w:noProof/>
                <w:webHidden/>
              </w:rPr>
              <w:fldChar w:fldCharType="begin"/>
            </w:r>
            <w:r w:rsidR="00CE7F7E">
              <w:rPr>
                <w:noProof/>
                <w:webHidden/>
              </w:rPr>
              <w:instrText xml:space="preserve"> PAGEREF _Toc158381262 \h </w:instrText>
            </w:r>
            <w:r w:rsidR="00CE7F7E">
              <w:rPr>
                <w:noProof/>
                <w:webHidden/>
              </w:rPr>
            </w:r>
            <w:r w:rsidR="00CE7F7E">
              <w:rPr>
                <w:noProof/>
                <w:webHidden/>
              </w:rPr>
              <w:fldChar w:fldCharType="separate"/>
            </w:r>
            <w:r w:rsidR="00CE7F7E">
              <w:rPr>
                <w:noProof/>
                <w:webHidden/>
              </w:rPr>
              <w:t>10</w:t>
            </w:r>
            <w:r w:rsidR="00CE7F7E">
              <w:rPr>
                <w:noProof/>
                <w:webHidden/>
              </w:rPr>
              <w:fldChar w:fldCharType="end"/>
            </w:r>
          </w:hyperlink>
        </w:p>
        <w:p w14:paraId="5DAAFF2A" w14:textId="7C93E4B5" w:rsidR="00CE7F7E" w:rsidRDefault="00D53159" w:rsidP="00CE7F7E">
          <w:pPr>
            <w:pStyle w:val="TOC1"/>
            <w:rPr>
              <w:noProof/>
              <w:sz w:val="22"/>
              <w:szCs w:val="22"/>
            </w:rPr>
          </w:pPr>
          <w:hyperlink w:anchor="_Toc158381263" w:history="1">
            <w:r w:rsidR="00CE7F7E" w:rsidRPr="00EF038D">
              <w:rPr>
                <w:rStyle w:val="Hyperlink"/>
                <w:noProof/>
              </w:rPr>
              <w:t>10</w:t>
            </w:r>
            <w:r w:rsidR="00CE7F7E">
              <w:rPr>
                <w:noProof/>
                <w:sz w:val="22"/>
                <w:szCs w:val="22"/>
              </w:rPr>
              <w:tab/>
            </w:r>
            <w:r w:rsidR="00CE7F7E" w:rsidRPr="00EF038D">
              <w:rPr>
                <w:rStyle w:val="Hyperlink"/>
                <w:noProof/>
              </w:rPr>
              <w:t>Risk factor trajectories</w:t>
            </w:r>
            <w:r w:rsidR="00CE7F7E">
              <w:rPr>
                <w:noProof/>
                <w:webHidden/>
              </w:rPr>
              <w:tab/>
            </w:r>
            <w:r w:rsidR="00CE7F7E">
              <w:rPr>
                <w:noProof/>
                <w:webHidden/>
              </w:rPr>
              <w:fldChar w:fldCharType="begin"/>
            </w:r>
            <w:r w:rsidR="00CE7F7E">
              <w:rPr>
                <w:noProof/>
                <w:webHidden/>
              </w:rPr>
              <w:instrText xml:space="preserve"> PAGEREF _Toc158381263 \h </w:instrText>
            </w:r>
            <w:r w:rsidR="00CE7F7E">
              <w:rPr>
                <w:noProof/>
                <w:webHidden/>
              </w:rPr>
            </w:r>
            <w:r w:rsidR="00CE7F7E">
              <w:rPr>
                <w:noProof/>
                <w:webHidden/>
              </w:rPr>
              <w:fldChar w:fldCharType="separate"/>
            </w:r>
            <w:r w:rsidR="00CE7F7E">
              <w:rPr>
                <w:noProof/>
                <w:webHidden/>
              </w:rPr>
              <w:t>12</w:t>
            </w:r>
            <w:r w:rsidR="00CE7F7E">
              <w:rPr>
                <w:noProof/>
                <w:webHidden/>
              </w:rPr>
              <w:fldChar w:fldCharType="end"/>
            </w:r>
          </w:hyperlink>
        </w:p>
        <w:p w14:paraId="040BE4E0" w14:textId="2CAF0562" w:rsidR="00CE7F7E" w:rsidRDefault="00D53159">
          <w:pPr>
            <w:pStyle w:val="TOC2"/>
            <w:tabs>
              <w:tab w:val="left" w:pos="1100"/>
              <w:tab w:val="right" w:leader="dot" w:pos="9016"/>
            </w:tabs>
            <w:rPr>
              <w:noProof/>
              <w:sz w:val="22"/>
              <w:szCs w:val="22"/>
            </w:rPr>
          </w:pPr>
          <w:hyperlink w:anchor="_Toc158381264" w:history="1">
            <w:r w:rsidR="00CE7F7E" w:rsidRPr="00EF038D">
              <w:rPr>
                <w:rStyle w:val="Hyperlink"/>
                <w:noProof/>
              </w:rPr>
              <w:t>10.1</w:t>
            </w:r>
            <w:r w:rsidR="00CE7F7E">
              <w:rPr>
                <w:noProof/>
                <w:sz w:val="22"/>
                <w:szCs w:val="22"/>
              </w:rPr>
              <w:tab/>
            </w:r>
            <w:r w:rsidR="00CE7F7E" w:rsidRPr="00EF038D">
              <w:rPr>
                <w:rStyle w:val="Hyperlink"/>
                <w:noProof/>
              </w:rPr>
              <w:t>R/UKPDS 90 risk functions.R</w:t>
            </w:r>
            <w:r w:rsidR="00CE7F7E">
              <w:rPr>
                <w:noProof/>
                <w:webHidden/>
              </w:rPr>
              <w:tab/>
            </w:r>
            <w:r w:rsidR="00CE7F7E">
              <w:rPr>
                <w:noProof/>
                <w:webHidden/>
              </w:rPr>
              <w:fldChar w:fldCharType="begin"/>
            </w:r>
            <w:r w:rsidR="00CE7F7E">
              <w:rPr>
                <w:noProof/>
                <w:webHidden/>
              </w:rPr>
              <w:instrText xml:space="preserve"> PAGEREF _Toc158381264 \h </w:instrText>
            </w:r>
            <w:r w:rsidR="00CE7F7E">
              <w:rPr>
                <w:noProof/>
                <w:webHidden/>
              </w:rPr>
            </w:r>
            <w:r w:rsidR="00CE7F7E">
              <w:rPr>
                <w:noProof/>
                <w:webHidden/>
              </w:rPr>
              <w:fldChar w:fldCharType="separate"/>
            </w:r>
            <w:r w:rsidR="00CE7F7E">
              <w:rPr>
                <w:noProof/>
                <w:webHidden/>
              </w:rPr>
              <w:t>12</w:t>
            </w:r>
            <w:r w:rsidR="00CE7F7E">
              <w:rPr>
                <w:noProof/>
                <w:webHidden/>
              </w:rPr>
              <w:fldChar w:fldCharType="end"/>
            </w:r>
          </w:hyperlink>
        </w:p>
        <w:p w14:paraId="57580717" w14:textId="6C238CF5" w:rsidR="00CE7F7E" w:rsidRDefault="00D53159" w:rsidP="00CE7F7E">
          <w:pPr>
            <w:pStyle w:val="TOC1"/>
            <w:rPr>
              <w:noProof/>
              <w:sz w:val="22"/>
              <w:szCs w:val="22"/>
            </w:rPr>
          </w:pPr>
          <w:hyperlink w:anchor="_Toc158381265" w:history="1">
            <w:r w:rsidR="00CE7F7E" w:rsidRPr="00EF038D">
              <w:rPr>
                <w:rStyle w:val="Hyperlink"/>
                <w:noProof/>
              </w:rPr>
              <w:t>11</w:t>
            </w:r>
            <w:r w:rsidR="00CE7F7E">
              <w:rPr>
                <w:noProof/>
                <w:sz w:val="22"/>
                <w:szCs w:val="22"/>
              </w:rPr>
              <w:tab/>
            </w:r>
            <w:r w:rsidR="00CE7F7E" w:rsidRPr="00EF038D">
              <w:rPr>
                <w:rStyle w:val="Hyperlink"/>
                <w:noProof/>
              </w:rPr>
              <w:t>Intervention Effects</w:t>
            </w:r>
            <w:r w:rsidR="00CE7F7E">
              <w:rPr>
                <w:noProof/>
                <w:webHidden/>
              </w:rPr>
              <w:tab/>
            </w:r>
            <w:r w:rsidR="00CE7F7E">
              <w:rPr>
                <w:noProof/>
                <w:webHidden/>
              </w:rPr>
              <w:fldChar w:fldCharType="begin"/>
            </w:r>
            <w:r w:rsidR="00CE7F7E">
              <w:rPr>
                <w:noProof/>
                <w:webHidden/>
              </w:rPr>
              <w:instrText xml:space="preserve"> PAGEREF _Toc158381265 \h </w:instrText>
            </w:r>
            <w:r w:rsidR="00CE7F7E">
              <w:rPr>
                <w:noProof/>
                <w:webHidden/>
              </w:rPr>
            </w:r>
            <w:r w:rsidR="00CE7F7E">
              <w:rPr>
                <w:noProof/>
                <w:webHidden/>
              </w:rPr>
              <w:fldChar w:fldCharType="separate"/>
            </w:r>
            <w:r w:rsidR="00CE7F7E">
              <w:rPr>
                <w:noProof/>
                <w:webHidden/>
              </w:rPr>
              <w:t>17</w:t>
            </w:r>
            <w:r w:rsidR="00CE7F7E">
              <w:rPr>
                <w:noProof/>
                <w:webHidden/>
              </w:rPr>
              <w:fldChar w:fldCharType="end"/>
            </w:r>
          </w:hyperlink>
        </w:p>
        <w:p w14:paraId="6714F384" w14:textId="3E814F50" w:rsidR="00CE7F7E" w:rsidRDefault="00D53159">
          <w:pPr>
            <w:pStyle w:val="TOC2"/>
            <w:tabs>
              <w:tab w:val="left" w:pos="1100"/>
              <w:tab w:val="right" w:leader="dot" w:pos="9016"/>
            </w:tabs>
            <w:rPr>
              <w:noProof/>
              <w:sz w:val="22"/>
              <w:szCs w:val="22"/>
            </w:rPr>
          </w:pPr>
          <w:hyperlink w:anchor="_Toc158381266" w:history="1">
            <w:r w:rsidR="00CE7F7E" w:rsidRPr="00EF038D">
              <w:rPr>
                <w:rStyle w:val="Hyperlink"/>
                <w:noProof/>
              </w:rPr>
              <w:t>11.1</w:t>
            </w:r>
            <w:r w:rsidR="00CE7F7E">
              <w:rPr>
                <w:noProof/>
                <w:sz w:val="22"/>
                <w:szCs w:val="22"/>
              </w:rPr>
              <w:tab/>
            </w:r>
            <w:r w:rsidR="00CE7F7E" w:rsidRPr="00EF038D">
              <w:rPr>
                <w:rStyle w:val="Hyperlink"/>
                <w:noProof/>
              </w:rPr>
              <w:t>R/intervention.R</w:t>
            </w:r>
            <w:r w:rsidR="00CE7F7E">
              <w:rPr>
                <w:noProof/>
                <w:webHidden/>
              </w:rPr>
              <w:tab/>
            </w:r>
            <w:r w:rsidR="00CE7F7E">
              <w:rPr>
                <w:noProof/>
                <w:webHidden/>
              </w:rPr>
              <w:fldChar w:fldCharType="begin"/>
            </w:r>
            <w:r w:rsidR="00CE7F7E">
              <w:rPr>
                <w:noProof/>
                <w:webHidden/>
              </w:rPr>
              <w:instrText xml:space="preserve"> PAGEREF _Toc158381266 \h </w:instrText>
            </w:r>
            <w:r w:rsidR="00CE7F7E">
              <w:rPr>
                <w:noProof/>
                <w:webHidden/>
              </w:rPr>
            </w:r>
            <w:r w:rsidR="00CE7F7E">
              <w:rPr>
                <w:noProof/>
                <w:webHidden/>
              </w:rPr>
              <w:fldChar w:fldCharType="separate"/>
            </w:r>
            <w:r w:rsidR="00CE7F7E">
              <w:rPr>
                <w:noProof/>
                <w:webHidden/>
              </w:rPr>
              <w:t>17</w:t>
            </w:r>
            <w:r w:rsidR="00CE7F7E">
              <w:rPr>
                <w:noProof/>
                <w:webHidden/>
              </w:rPr>
              <w:fldChar w:fldCharType="end"/>
            </w:r>
          </w:hyperlink>
        </w:p>
        <w:p w14:paraId="29CEF9F4" w14:textId="122D1D1F" w:rsidR="00CE7F7E" w:rsidRDefault="00D53159" w:rsidP="00CE7F7E">
          <w:pPr>
            <w:pStyle w:val="TOC1"/>
            <w:rPr>
              <w:noProof/>
              <w:sz w:val="22"/>
              <w:szCs w:val="22"/>
            </w:rPr>
          </w:pPr>
          <w:hyperlink w:anchor="_Toc158381267" w:history="1">
            <w:r w:rsidR="00CE7F7E" w:rsidRPr="00EF038D">
              <w:rPr>
                <w:rStyle w:val="Hyperlink"/>
                <w:noProof/>
              </w:rPr>
              <w:t>12</w:t>
            </w:r>
            <w:r w:rsidR="00CE7F7E">
              <w:rPr>
                <w:noProof/>
                <w:sz w:val="22"/>
                <w:szCs w:val="22"/>
              </w:rPr>
              <w:tab/>
            </w:r>
            <w:r w:rsidR="00CE7F7E" w:rsidRPr="00EF038D">
              <w:rPr>
                <w:rStyle w:val="Hyperlink"/>
                <w:noProof/>
              </w:rPr>
              <w:t>Create the matrix to store results</w:t>
            </w:r>
            <w:r w:rsidR="00CE7F7E">
              <w:rPr>
                <w:noProof/>
                <w:webHidden/>
              </w:rPr>
              <w:tab/>
            </w:r>
            <w:r w:rsidR="00CE7F7E">
              <w:rPr>
                <w:noProof/>
                <w:webHidden/>
              </w:rPr>
              <w:fldChar w:fldCharType="begin"/>
            </w:r>
            <w:r w:rsidR="00CE7F7E">
              <w:rPr>
                <w:noProof/>
                <w:webHidden/>
              </w:rPr>
              <w:instrText xml:space="preserve"> PAGEREF _Toc158381267 \h </w:instrText>
            </w:r>
            <w:r w:rsidR="00CE7F7E">
              <w:rPr>
                <w:noProof/>
                <w:webHidden/>
              </w:rPr>
            </w:r>
            <w:r w:rsidR="00CE7F7E">
              <w:rPr>
                <w:noProof/>
                <w:webHidden/>
              </w:rPr>
              <w:fldChar w:fldCharType="separate"/>
            </w:r>
            <w:r w:rsidR="00CE7F7E">
              <w:rPr>
                <w:noProof/>
                <w:webHidden/>
              </w:rPr>
              <w:t>17</w:t>
            </w:r>
            <w:r w:rsidR="00CE7F7E">
              <w:rPr>
                <w:noProof/>
                <w:webHidden/>
              </w:rPr>
              <w:fldChar w:fldCharType="end"/>
            </w:r>
          </w:hyperlink>
        </w:p>
        <w:p w14:paraId="0457C7CE" w14:textId="671CB504" w:rsidR="00CE7F7E" w:rsidRDefault="00D53159">
          <w:pPr>
            <w:pStyle w:val="TOC2"/>
            <w:tabs>
              <w:tab w:val="left" w:pos="1100"/>
              <w:tab w:val="right" w:leader="dot" w:pos="9016"/>
            </w:tabs>
            <w:rPr>
              <w:noProof/>
              <w:sz w:val="22"/>
              <w:szCs w:val="22"/>
            </w:rPr>
          </w:pPr>
          <w:hyperlink w:anchor="_Toc158381268" w:history="1">
            <w:r w:rsidR="00CE7F7E" w:rsidRPr="00EF038D">
              <w:rPr>
                <w:rStyle w:val="Hyperlink"/>
                <w:noProof/>
                <w:lang w:val="pt-PT"/>
              </w:rPr>
              <w:t>12.1</w:t>
            </w:r>
            <w:r w:rsidR="00CE7F7E">
              <w:rPr>
                <w:noProof/>
                <w:sz w:val="22"/>
                <w:szCs w:val="22"/>
              </w:rPr>
              <w:tab/>
            </w:r>
            <w:r w:rsidR="00CE7F7E" w:rsidRPr="00EF038D">
              <w:rPr>
                <w:rStyle w:val="Hyperlink"/>
                <w:noProof/>
                <w:lang w:val="pt-PT"/>
              </w:rPr>
              <w:t>R/Generate Results Template.R</w:t>
            </w:r>
            <w:r w:rsidR="00CE7F7E">
              <w:rPr>
                <w:noProof/>
                <w:webHidden/>
              </w:rPr>
              <w:tab/>
            </w:r>
            <w:r w:rsidR="00CE7F7E">
              <w:rPr>
                <w:noProof/>
                <w:webHidden/>
              </w:rPr>
              <w:fldChar w:fldCharType="begin"/>
            </w:r>
            <w:r w:rsidR="00CE7F7E">
              <w:rPr>
                <w:noProof/>
                <w:webHidden/>
              </w:rPr>
              <w:instrText xml:space="preserve"> PAGEREF _Toc158381268 \h </w:instrText>
            </w:r>
            <w:r w:rsidR="00CE7F7E">
              <w:rPr>
                <w:noProof/>
                <w:webHidden/>
              </w:rPr>
            </w:r>
            <w:r w:rsidR="00CE7F7E">
              <w:rPr>
                <w:noProof/>
                <w:webHidden/>
              </w:rPr>
              <w:fldChar w:fldCharType="separate"/>
            </w:r>
            <w:r w:rsidR="00CE7F7E">
              <w:rPr>
                <w:noProof/>
                <w:webHidden/>
              </w:rPr>
              <w:t>17</w:t>
            </w:r>
            <w:r w:rsidR="00CE7F7E">
              <w:rPr>
                <w:noProof/>
                <w:webHidden/>
              </w:rPr>
              <w:fldChar w:fldCharType="end"/>
            </w:r>
          </w:hyperlink>
        </w:p>
        <w:p w14:paraId="3698EC39" w14:textId="6F9F8E79" w:rsidR="00CE7F7E" w:rsidRDefault="00D53159" w:rsidP="00CE7F7E">
          <w:pPr>
            <w:pStyle w:val="TOC1"/>
            <w:rPr>
              <w:noProof/>
              <w:sz w:val="22"/>
              <w:szCs w:val="22"/>
            </w:rPr>
          </w:pPr>
          <w:hyperlink w:anchor="_Toc158381269" w:history="1">
            <w:r w:rsidR="00CE7F7E" w:rsidRPr="00EF038D">
              <w:rPr>
                <w:rStyle w:val="Hyperlink"/>
                <w:noProof/>
              </w:rPr>
              <w:t>13</w:t>
            </w:r>
            <w:r w:rsidR="00CE7F7E">
              <w:rPr>
                <w:noProof/>
                <w:sz w:val="22"/>
                <w:szCs w:val="22"/>
              </w:rPr>
              <w:tab/>
            </w:r>
            <w:r w:rsidR="00CE7F7E" w:rsidRPr="00EF038D">
              <w:rPr>
                <w:rStyle w:val="Hyperlink"/>
                <w:noProof/>
              </w:rPr>
              <w:t>UKPDS 82 risk functions</w:t>
            </w:r>
            <w:r w:rsidR="00CE7F7E">
              <w:rPr>
                <w:noProof/>
                <w:webHidden/>
              </w:rPr>
              <w:tab/>
            </w:r>
            <w:r w:rsidR="00CE7F7E">
              <w:rPr>
                <w:noProof/>
                <w:webHidden/>
              </w:rPr>
              <w:fldChar w:fldCharType="begin"/>
            </w:r>
            <w:r w:rsidR="00CE7F7E">
              <w:rPr>
                <w:noProof/>
                <w:webHidden/>
              </w:rPr>
              <w:instrText xml:space="preserve"> PAGEREF _Toc158381269 \h </w:instrText>
            </w:r>
            <w:r w:rsidR="00CE7F7E">
              <w:rPr>
                <w:noProof/>
                <w:webHidden/>
              </w:rPr>
            </w:r>
            <w:r w:rsidR="00CE7F7E">
              <w:rPr>
                <w:noProof/>
                <w:webHidden/>
              </w:rPr>
              <w:fldChar w:fldCharType="separate"/>
            </w:r>
            <w:r w:rsidR="00CE7F7E">
              <w:rPr>
                <w:noProof/>
                <w:webHidden/>
              </w:rPr>
              <w:t>18</w:t>
            </w:r>
            <w:r w:rsidR="00CE7F7E">
              <w:rPr>
                <w:noProof/>
                <w:webHidden/>
              </w:rPr>
              <w:fldChar w:fldCharType="end"/>
            </w:r>
          </w:hyperlink>
        </w:p>
        <w:p w14:paraId="23AB1E00" w14:textId="75FBB764" w:rsidR="00CE7F7E" w:rsidRDefault="00D53159">
          <w:pPr>
            <w:pStyle w:val="TOC2"/>
            <w:tabs>
              <w:tab w:val="left" w:pos="1100"/>
              <w:tab w:val="right" w:leader="dot" w:pos="9016"/>
            </w:tabs>
            <w:rPr>
              <w:noProof/>
              <w:sz w:val="22"/>
              <w:szCs w:val="22"/>
            </w:rPr>
          </w:pPr>
          <w:hyperlink w:anchor="_Toc158381270" w:history="1">
            <w:r w:rsidR="00CE7F7E" w:rsidRPr="00EF038D">
              <w:rPr>
                <w:rStyle w:val="Hyperlink"/>
                <w:noProof/>
              </w:rPr>
              <w:t>13.1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_Toc158381270 \h </w:instrText>
            </w:r>
            <w:r w:rsidR="00CE7F7E">
              <w:rPr>
                <w:noProof/>
                <w:webHidden/>
              </w:rPr>
            </w:r>
            <w:r w:rsidR="00CE7F7E">
              <w:rPr>
                <w:noProof/>
                <w:webHidden/>
              </w:rPr>
              <w:fldChar w:fldCharType="separate"/>
            </w:r>
            <w:r w:rsidR="00CE7F7E">
              <w:rPr>
                <w:noProof/>
                <w:webHidden/>
              </w:rPr>
              <w:t>18</w:t>
            </w:r>
            <w:r w:rsidR="00CE7F7E">
              <w:rPr>
                <w:noProof/>
                <w:webHidden/>
              </w:rPr>
              <w:fldChar w:fldCharType="end"/>
            </w:r>
          </w:hyperlink>
        </w:p>
        <w:p w14:paraId="76AAB0ED" w14:textId="437F4CD5" w:rsidR="00CE7F7E" w:rsidRDefault="00D53159">
          <w:pPr>
            <w:pStyle w:val="TOC2"/>
            <w:tabs>
              <w:tab w:val="left" w:pos="1100"/>
              <w:tab w:val="right" w:leader="dot" w:pos="9016"/>
            </w:tabs>
            <w:rPr>
              <w:noProof/>
              <w:sz w:val="22"/>
              <w:szCs w:val="22"/>
            </w:rPr>
          </w:pPr>
          <w:hyperlink w:anchor="_Toc158381271" w:history="1">
            <w:r w:rsidR="00CE7F7E" w:rsidRPr="00EF038D">
              <w:rPr>
                <w:rStyle w:val="Hyperlink"/>
                <w:noProof/>
              </w:rPr>
              <w:t>13.2</w:t>
            </w:r>
            <w:r w:rsidR="00CE7F7E">
              <w:rPr>
                <w:noProof/>
                <w:sz w:val="22"/>
                <w:szCs w:val="22"/>
              </w:rPr>
              <w:tab/>
            </w:r>
            <w:r w:rsidR="00CE7F7E" w:rsidRPr="00EF038D">
              <w:rPr>
                <w:rStyle w:val="Hyperlink"/>
                <w:noProof/>
              </w:rPr>
              <w:t>R/ UKPDS 82 risk functions.R</w:t>
            </w:r>
            <w:r w:rsidR="00CE7F7E">
              <w:rPr>
                <w:noProof/>
                <w:webHidden/>
              </w:rPr>
              <w:tab/>
            </w:r>
            <w:r w:rsidR="00CE7F7E">
              <w:rPr>
                <w:noProof/>
                <w:webHidden/>
              </w:rPr>
              <w:fldChar w:fldCharType="begin"/>
            </w:r>
            <w:r w:rsidR="00CE7F7E">
              <w:rPr>
                <w:noProof/>
                <w:webHidden/>
              </w:rPr>
              <w:instrText xml:space="preserve"> PAGEREF _Toc158381271 \h </w:instrText>
            </w:r>
            <w:r w:rsidR="00CE7F7E">
              <w:rPr>
                <w:noProof/>
                <w:webHidden/>
              </w:rPr>
            </w:r>
            <w:r w:rsidR="00CE7F7E">
              <w:rPr>
                <w:noProof/>
                <w:webHidden/>
              </w:rPr>
              <w:fldChar w:fldCharType="separate"/>
            </w:r>
            <w:r w:rsidR="00CE7F7E">
              <w:rPr>
                <w:noProof/>
                <w:webHidden/>
              </w:rPr>
              <w:t>18</w:t>
            </w:r>
            <w:r w:rsidR="00CE7F7E">
              <w:rPr>
                <w:noProof/>
                <w:webHidden/>
              </w:rPr>
              <w:fldChar w:fldCharType="end"/>
            </w:r>
          </w:hyperlink>
        </w:p>
        <w:p w14:paraId="0D526684" w14:textId="2291045E" w:rsidR="00CE7F7E" w:rsidRDefault="00D53159">
          <w:pPr>
            <w:pStyle w:val="TOC2"/>
            <w:tabs>
              <w:tab w:val="left" w:pos="1100"/>
              <w:tab w:val="right" w:leader="dot" w:pos="9016"/>
            </w:tabs>
            <w:rPr>
              <w:noProof/>
              <w:sz w:val="22"/>
              <w:szCs w:val="22"/>
            </w:rPr>
          </w:pPr>
          <w:hyperlink w:anchor="_Toc158381272" w:history="1">
            <w:r w:rsidR="00CE7F7E" w:rsidRPr="00EF038D">
              <w:rPr>
                <w:rStyle w:val="Hyperlink"/>
                <w:noProof/>
              </w:rPr>
              <w:t>13.3</w:t>
            </w:r>
            <w:r w:rsidR="00CE7F7E">
              <w:rPr>
                <w:noProof/>
                <w:sz w:val="22"/>
                <w:szCs w:val="22"/>
              </w:rPr>
              <w:tab/>
            </w:r>
            <w:r w:rsidR="00CE7F7E" w:rsidRPr="00EF038D">
              <w:rPr>
                <w:rStyle w:val="Hyperlink"/>
                <w:noProof/>
              </w:rPr>
              <w:t>R/LifeTableMortality.R</w:t>
            </w:r>
            <w:r w:rsidR="00CE7F7E">
              <w:rPr>
                <w:noProof/>
                <w:webHidden/>
              </w:rPr>
              <w:tab/>
            </w:r>
            <w:r w:rsidR="00CE7F7E">
              <w:rPr>
                <w:noProof/>
                <w:webHidden/>
              </w:rPr>
              <w:fldChar w:fldCharType="begin"/>
            </w:r>
            <w:r w:rsidR="00CE7F7E">
              <w:rPr>
                <w:noProof/>
                <w:webHidden/>
              </w:rPr>
              <w:instrText xml:space="preserve"> PAGEREF _Toc158381272 \h </w:instrText>
            </w:r>
            <w:r w:rsidR="00CE7F7E">
              <w:rPr>
                <w:noProof/>
                <w:webHidden/>
              </w:rPr>
            </w:r>
            <w:r w:rsidR="00CE7F7E">
              <w:rPr>
                <w:noProof/>
                <w:webHidden/>
              </w:rPr>
              <w:fldChar w:fldCharType="separate"/>
            </w:r>
            <w:r w:rsidR="00CE7F7E">
              <w:rPr>
                <w:noProof/>
                <w:webHidden/>
              </w:rPr>
              <w:t>30</w:t>
            </w:r>
            <w:r w:rsidR="00CE7F7E">
              <w:rPr>
                <w:noProof/>
                <w:webHidden/>
              </w:rPr>
              <w:fldChar w:fldCharType="end"/>
            </w:r>
          </w:hyperlink>
        </w:p>
        <w:p w14:paraId="2D339784" w14:textId="69983F1F" w:rsidR="00CE7F7E" w:rsidRDefault="00D53159" w:rsidP="00CE7F7E">
          <w:pPr>
            <w:pStyle w:val="TOC1"/>
            <w:rPr>
              <w:noProof/>
              <w:sz w:val="22"/>
              <w:szCs w:val="22"/>
            </w:rPr>
          </w:pPr>
          <w:hyperlink w:anchor="_Toc158381273" w:history="1">
            <w:r w:rsidR="00CE7F7E" w:rsidRPr="00EF038D">
              <w:rPr>
                <w:rStyle w:val="Hyperlink"/>
                <w:noProof/>
              </w:rPr>
              <w:t>14</w:t>
            </w:r>
            <w:r w:rsidR="00CE7F7E">
              <w:rPr>
                <w:noProof/>
                <w:sz w:val="22"/>
                <w:szCs w:val="22"/>
              </w:rPr>
              <w:tab/>
            </w:r>
            <w:r w:rsidR="00CE7F7E" w:rsidRPr="00EF038D">
              <w:rPr>
                <w:rStyle w:val="Hyperlink"/>
                <w:noProof/>
              </w:rPr>
              <w:t>UKPDS 90 risk functions</w:t>
            </w:r>
            <w:r w:rsidR="00CE7F7E">
              <w:rPr>
                <w:noProof/>
                <w:webHidden/>
              </w:rPr>
              <w:tab/>
            </w:r>
            <w:r w:rsidR="00CE7F7E">
              <w:rPr>
                <w:noProof/>
                <w:webHidden/>
              </w:rPr>
              <w:fldChar w:fldCharType="begin"/>
            </w:r>
            <w:r w:rsidR="00CE7F7E">
              <w:rPr>
                <w:noProof/>
                <w:webHidden/>
              </w:rPr>
              <w:instrText xml:space="preserve"> PAGEREF _Toc158381273 \h </w:instrText>
            </w:r>
            <w:r w:rsidR="00CE7F7E">
              <w:rPr>
                <w:noProof/>
                <w:webHidden/>
              </w:rPr>
            </w:r>
            <w:r w:rsidR="00CE7F7E">
              <w:rPr>
                <w:noProof/>
                <w:webHidden/>
              </w:rPr>
              <w:fldChar w:fldCharType="separate"/>
            </w:r>
            <w:r w:rsidR="00CE7F7E">
              <w:rPr>
                <w:noProof/>
                <w:webHidden/>
              </w:rPr>
              <w:t>30</w:t>
            </w:r>
            <w:r w:rsidR="00CE7F7E">
              <w:rPr>
                <w:noProof/>
                <w:webHidden/>
              </w:rPr>
              <w:fldChar w:fldCharType="end"/>
            </w:r>
          </w:hyperlink>
        </w:p>
        <w:p w14:paraId="2F487A52" w14:textId="57993E4A" w:rsidR="00CE7F7E" w:rsidRDefault="00D53159">
          <w:pPr>
            <w:pStyle w:val="TOC2"/>
            <w:tabs>
              <w:tab w:val="left" w:pos="1100"/>
              <w:tab w:val="right" w:leader="dot" w:pos="9016"/>
            </w:tabs>
            <w:rPr>
              <w:noProof/>
              <w:sz w:val="22"/>
              <w:szCs w:val="22"/>
            </w:rPr>
          </w:pPr>
          <w:hyperlink w:anchor="_Toc158381274" w:history="1">
            <w:r w:rsidR="00CE7F7E" w:rsidRPr="00EF038D">
              <w:rPr>
                <w:rStyle w:val="Hyperlink"/>
                <w:noProof/>
              </w:rPr>
              <w:t>14.1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_Toc158381274 \h </w:instrText>
            </w:r>
            <w:r w:rsidR="00CE7F7E">
              <w:rPr>
                <w:noProof/>
                <w:webHidden/>
              </w:rPr>
            </w:r>
            <w:r w:rsidR="00CE7F7E">
              <w:rPr>
                <w:noProof/>
                <w:webHidden/>
              </w:rPr>
              <w:fldChar w:fldCharType="separate"/>
            </w:r>
            <w:r w:rsidR="00CE7F7E">
              <w:rPr>
                <w:noProof/>
                <w:webHidden/>
              </w:rPr>
              <w:t>30</w:t>
            </w:r>
            <w:r w:rsidR="00CE7F7E">
              <w:rPr>
                <w:noProof/>
                <w:webHidden/>
              </w:rPr>
              <w:fldChar w:fldCharType="end"/>
            </w:r>
          </w:hyperlink>
        </w:p>
        <w:p w14:paraId="0A896DB0" w14:textId="1B309917" w:rsidR="00CE7F7E" w:rsidRDefault="00D53159">
          <w:pPr>
            <w:pStyle w:val="TOC2"/>
            <w:tabs>
              <w:tab w:val="left" w:pos="1100"/>
              <w:tab w:val="right" w:leader="dot" w:pos="9016"/>
            </w:tabs>
            <w:rPr>
              <w:noProof/>
              <w:sz w:val="22"/>
              <w:szCs w:val="22"/>
            </w:rPr>
          </w:pPr>
          <w:hyperlink w:anchor="_Toc158381275" w:history="1">
            <w:r w:rsidR="00CE7F7E" w:rsidRPr="00EF038D">
              <w:rPr>
                <w:rStyle w:val="Hyperlink"/>
                <w:noProof/>
              </w:rPr>
              <w:t>14.2</w:t>
            </w:r>
            <w:r w:rsidR="00CE7F7E">
              <w:rPr>
                <w:noProof/>
                <w:sz w:val="22"/>
                <w:szCs w:val="22"/>
              </w:rPr>
              <w:tab/>
            </w:r>
            <w:r w:rsidR="00CE7F7E" w:rsidRPr="00EF038D">
              <w:rPr>
                <w:rStyle w:val="Hyperlink"/>
                <w:noProof/>
              </w:rPr>
              <w:t>R/UKPDS 90 risk functions.R</w:t>
            </w:r>
            <w:r w:rsidR="00CE7F7E">
              <w:rPr>
                <w:noProof/>
                <w:webHidden/>
              </w:rPr>
              <w:tab/>
            </w:r>
            <w:r w:rsidR="00CE7F7E">
              <w:rPr>
                <w:noProof/>
                <w:webHidden/>
              </w:rPr>
              <w:fldChar w:fldCharType="begin"/>
            </w:r>
            <w:r w:rsidR="00CE7F7E">
              <w:rPr>
                <w:noProof/>
                <w:webHidden/>
              </w:rPr>
              <w:instrText xml:space="preserve"> PAGEREF _Toc158381275 \h </w:instrText>
            </w:r>
            <w:r w:rsidR="00CE7F7E">
              <w:rPr>
                <w:noProof/>
                <w:webHidden/>
              </w:rPr>
            </w:r>
            <w:r w:rsidR="00CE7F7E">
              <w:rPr>
                <w:noProof/>
                <w:webHidden/>
              </w:rPr>
              <w:fldChar w:fldCharType="separate"/>
            </w:r>
            <w:r w:rsidR="00CE7F7E">
              <w:rPr>
                <w:noProof/>
                <w:webHidden/>
              </w:rPr>
              <w:t>31</w:t>
            </w:r>
            <w:r w:rsidR="00CE7F7E">
              <w:rPr>
                <w:noProof/>
                <w:webHidden/>
              </w:rPr>
              <w:fldChar w:fldCharType="end"/>
            </w:r>
          </w:hyperlink>
        </w:p>
        <w:p w14:paraId="5541C0DE" w14:textId="0E4BD9D7" w:rsidR="00CE7F7E" w:rsidRDefault="00D53159" w:rsidP="00CE7F7E">
          <w:pPr>
            <w:pStyle w:val="TOC1"/>
            <w:rPr>
              <w:noProof/>
              <w:sz w:val="22"/>
              <w:szCs w:val="22"/>
            </w:rPr>
          </w:pPr>
          <w:hyperlink w:anchor="_Toc158381276" w:history="1">
            <w:r w:rsidR="00CE7F7E" w:rsidRPr="00EF038D">
              <w:rPr>
                <w:rStyle w:val="Hyperlink"/>
                <w:noProof/>
              </w:rPr>
              <w:t>15</w:t>
            </w:r>
            <w:r w:rsidR="00CE7F7E">
              <w:rPr>
                <w:noProof/>
                <w:sz w:val="22"/>
                <w:szCs w:val="22"/>
              </w:rPr>
              <w:tab/>
            </w:r>
            <w:r w:rsidR="00CE7F7E" w:rsidRPr="00EF038D">
              <w:rPr>
                <w:rStyle w:val="Hyperlink"/>
                <w:noProof/>
              </w:rPr>
              <w:t>Depression</w:t>
            </w:r>
            <w:r w:rsidR="00CE7F7E">
              <w:rPr>
                <w:noProof/>
                <w:webHidden/>
              </w:rPr>
              <w:tab/>
            </w:r>
            <w:r w:rsidR="00CE7F7E">
              <w:rPr>
                <w:noProof/>
                <w:webHidden/>
              </w:rPr>
              <w:fldChar w:fldCharType="begin"/>
            </w:r>
            <w:r w:rsidR="00CE7F7E">
              <w:rPr>
                <w:noProof/>
                <w:webHidden/>
              </w:rPr>
              <w:instrText xml:space="preserve"> PAGEREF _Toc158381276 \h </w:instrText>
            </w:r>
            <w:r w:rsidR="00CE7F7E">
              <w:rPr>
                <w:noProof/>
                <w:webHidden/>
              </w:rPr>
            </w:r>
            <w:r w:rsidR="00CE7F7E">
              <w:rPr>
                <w:noProof/>
                <w:webHidden/>
              </w:rPr>
              <w:fldChar w:fldCharType="separate"/>
            </w:r>
            <w:r w:rsidR="00CE7F7E">
              <w:rPr>
                <w:noProof/>
                <w:webHidden/>
              </w:rPr>
              <w:t>34</w:t>
            </w:r>
            <w:r w:rsidR="00CE7F7E">
              <w:rPr>
                <w:noProof/>
                <w:webHidden/>
              </w:rPr>
              <w:fldChar w:fldCharType="end"/>
            </w:r>
          </w:hyperlink>
        </w:p>
        <w:p w14:paraId="5690ECDF" w14:textId="6309A369" w:rsidR="00CE7F7E" w:rsidRDefault="00D53159">
          <w:pPr>
            <w:pStyle w:val="TOC2"/>
            <w:tabs>
              <w:tab w:val="left" w:pos="1100"/>
              <w:tab w:val="right" w:leader="dot" w:pos="9016"/>
            </w:tabs>
            <w:rPr>
              <w:noProof/>
              <w:sz w:val="22"/>
              <w:szCs w:val="22"/>
            </w:rPr>
          </w:pPr>
          <w:hyperlink w:anchor="_Toc158381277" w:history="1">
            <w:r w:rsidR="00CE7F7E" w:rsidRPr="00EF038D">
              <w:rPr>
                <w:rStyle w:val="Hyperlink"/>
                <w:noProof/>
              </w:rPr>
              <w:t>15.1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_Toc158381277 \h </w:instrText>
            </w:r>
            <w:r w:rsidR="00CE7F7E">
              <w:rPr>
                <w:noProof/>
                <w:webHidden/>
              </w:rPr>
            </w:r>
            <w:r w:rsidR="00CE7F7E">
              <w:rPr>
                <w:noProof/>
                <w:webHidden/>
              </w:rPr>
              <w:fldChar w:fldCharType="separate"/>
            </w:r>
            <w:r w:rsidR="00CE7F7E">
              <w:rPr>
                <w:noProof/>
                <w:webHidden/>
              </w:rPr>
              <w:t>34</w:t>
            </w:r>
            <w:r w:rsidR="00CE7F7E">
              <w:rPr>
                <w:noProof/>
                <w:webHidden/>
              </w:rPr>
              <w:fldChar w:fldCharType="end"/>
            </w:r>
          </w:hyperlink>
        </w:p>
        <w:p w14:paraId="10DC1A41" w14:textId="0313D071" w:rsidR="00CE7F7E" w:rsidRDefault="00D53159">
          <w:pPr>
            <w:pStyle w:val="TOC2"/>
            <w:tabs>
              <w:tab w:val="left" w:pos="1100"/>
              <w:tab w:val="right" w:leader="dot" w:pos="9016"/>
            </w:tabs>
            <w:rPr>
              <w:noProof/>
              <w:sz w:val="22"/>
              <w:szCs w:val="22"/>
            </w:rPr>
          </w:pPr>
          <w:hyperlink w:anchor="_Toc158381278" w:history="1">
            <w:r w:rsidR="00CE7F7E" w:rsidRPr="00EF038D">
              <w:rPr>
                <w:rStyle w:val="Hyperlink"/>
                <w:noProof/>
              </w:rPr>
              <w:t>15.2</w:t>
            </w:r>
            <w:r w:rsidR="00CE7F7E">
              <w:rPr>
                <w:noProof/>
                <w:sz w:val="22"/>
                <w:szCs w:val="22"/>
              </w:rPr>
              <w:tab/>
            </w:r>
            <w:r w:rsidR="00CE7F7E" w:rsidRPr="00EF038D">
              <w:rPr>
                <w:rStyle w:val="Hyperlink"/>
                <w:noProof/>
              </w:rPr>
              <w:t>R/Depression.R</w:t>
            </w:r>
            <w:r w:rsidR="00CE7F7E">
              <w:rPr>
                <w:noProof/>
                <w:webHidden/>
              </w:rPr>
              <w:tab/>
            </w:r>
            <w:r w:rsidR="00CE7F7E">
              <w:rPr>
                <w:noProof/>
                <w:webHidden/>
              </w:rPr>
              <w:fldChar w:fldCharType="begin"/>
            </w:r>
            <w:r w:rsidR="00CE7F7E">
              <w:rPr>
                <w:noProof/>
                <w:webHidden/>
              </w:rPr>
              <w:instrText xml:space="preserve"> PAGEREF _Toc158381278 \h </w:instrText>
            </w:r>
            <w:r w:rsidR="00CE7F7E">
              <w:rPr>
                <w:noProof/>
                <w:webHidden/>
              </w:rPr>
            </w:r>
            <w:r w:rsidR="00CE7F7E">
              <w:rPr>
                <w:noProof/>
                <w:webHidden/>
              </w:rPr>
              <w:fldChar w:fldCharType="separate"/>
            </w:r>
            <w:r w:rsidR="00CE7F7E">
              <w:rPr>
                <w:noProof/>
                <w:webHidden/>
              </w:rPr>
              <w:t>35</w:t>
            </w:r>
            <w:r w:rsidR="00CE7F7E">
              <w:rPr>
                <w:noProof/>
                <w:webHidden/>
              </w:rPr>
              <w:fldChar w:fldCharType="end"/>
            </w:r>
          </w:hyperlink>
        </w:p>
        <w:p w14:paraId="66E7F106" w14:textId="29611A45" w:rsidR="00CE7F7E" w:rsidRDefault="00D53159" w:rsidP="00CE7F7E">
          <w:pPr>
            <w:pStyle w:val="TOC1"/>
            <w:rPr>
              <w:noProof/>
              <w:sz w:val="22"/>
              <w:szCs w:val="22"/>
            </w:rPr>
          </w:pPr>
          <w:hyperlink w:anchor="_Toc158381279" w:history="1">
            <w:r w:rsidR="00CE7F7E" w:rsidRPr="00EF038D">
              <w:rPr>
                <w:rStyle w:val="Hyperlink"/>
                <w:noProof/>
              </w:rPr>
              <w:t>16</w:t>
            </w:r>
            <w:r w:rsidR="00CE7F7E">
              <w:rPr>
                <w:noProof/>
                <w:sz w:val="22"/>
                <w:szCs w:val="22"/>
              </w:rPr>
              <w:tab/>
            </w:r>
            <w:r w:rsidR="00CE7F7E" w:rsidRPr="00EF038D">
              <w:rPr>
                <w:rStyle w:val="Hyperlink"/>
                <w:noProof/>
              </w:rPr>
              <w:t>Osteoarthritis</w:t>
            </w:r>
            <w:r w:rsidR="00CE7F7E">
              <w:rPr>
                <w:noProof/>
                <w:webHidden/>
              </w:rPr>
              <w:tab/>
            </w:r>
            <w:r w:rsidR="00CE7F7E">
              <w:rPr>
                <w:noProof/>
                <w:webHidden/>
              </w:rPr>
              <w:fldChar w:fldCharType="begin"/>
            </w:r>
            <w:r w:rsidR="00CE7F7E">
              <w:rPr>
                <w:noProof/>
                <w:webHidden/>
              </w:rPr>
              <w:instrText xml:space="preserve"> PAGEREF _Toc158381279 \h </w:instrText>
            </w:r>
            <w:r w:rsidR="00CE7F7E">
              <w:rPr>
                <w:noProof/>
                <w:webHidden/>
              </w:rPr>
            </w:r>
            <w:r w:rsidR="00CE7F7E">
              <w:rPr>
                <w:noProof/>
                <w:webHidden/>
              </w:rPr>
              <w:fldChar w:fldCharType="separate"/>
            </w:r>
            <w:r w:rsidR="00CE7F7E">
              <w:rPr>
                <w:noProof/>
                <w:webHidden/>
              </w:rPr>
              <w:t>36</w:t>
            </w:r>
            <w:r w:rsidR="00CE7F7E">
              <w:rPr>
                <w:noProof/>
                <w:webHidden/>
              </w:rPr>
              <w:fldChar w:fldCharType="end"/>
            </w:r>
          </w:hyperlink>
        </w:p>
        <w:p w14:paraId="6B1662F8" w14:textId="531B6829" w:rsidR="00CE7F7E" w:rsidRDefault="00D53159">
          <w:pPr>
            <w:pStyle w:val="TOC2"/>
            <w:tabs>
              <w:tab w:val="left" w:pos="1100"/>
              <w:tab w:val="right" w:leader="dot" w:pos="9016"/>
            </w:tabs>
            <w:rPr>
              <w:noProof/>
              <w:sz w:val="22"/>
              <w:szCs w:val="22"/>
            </w:rPr>
          </w:pPr>
          <w:hyperlink w:anchor="_Toc158381280" w:history="1">
            <w:r w:rsidR="00CE7F7E" w:rsidRPr="00EF038D">
              <w:rPr>
                <w:rStyle w:val="Hyperlink"/>
                <w:noProof/>
              </w:rPr>
              <w:t>16.1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_Toc158381280 \h </w:instrText>
            </w:r>
            <w:r w:rsidR="00CE7F7E">
              <w:rPr>
                <w:noProof/>
                <w:webHidden/>
              </w:rPr>
            </w:r>
            <w:r w:rsidR="00CE7F7E">
              <w:rPr>
                <w:noProof/>
                <w:webHidden/>
              </w:rPr>
              <w:fldChar w:fldCharType="separate"/>
            </w:r>
            <w:r w:rsidR="00CE7F7E">
              <w:rPr>
                <w:noProof/>
                <w:webHidden/>
              </w:rPr>
              <w:t>36</w:t>
            </w:r>
            <w:r w:rsidR="00CE7F7E">
              <w:rPr>
                <w:noProof/>
                <w:webHidden/>
              </w:rPr>
              <w:fldChar w:fldCharType="end"/>
            </w:r>
          </w:hyperlink>
        </w:p>
        <w:p w14:paraId="54DFC498" w14:textId="3C8DC8EB" w:rsidR="00CE7F7E" w:rsidRDefault="00D53159">
          <w:pPr>
            <w:pStyle w:val="TOC2"/>
            <w:tabs>
              <w:tab w:val="left" w:pos="1100"/>
              <w:tab w:val="right" w:leader="dot" w:pos="9016"/>
            </w:tabs>
            <w:rPr>
              <w:noProof/>
              <w:sz w:val="22"/>
              <w:szCs w:val="22"/>
            </w:rPr>
          </w:pPr>
          <w:hyperlink w:anchor="_Toc158381281" w:history="1">
            <w:r w:rsidR="00CE7F7E" w:rsidRPr="00EF038D">
              <w:rPr>
                <w:rStyle w:val="Hyperlink"/>
                <w:noProof/>
              </w:rPr>
              <w:t>16.2</w:t>
            </w:r>
            <w:r w:rsidR="00CE7F7E">
              <w:rPr>
                <w:noProof/>
                <w:sz w:val="22"/>
                <w:szCs w:val="22"/>
              </w:rPr>
              <w:tab/>
            </w:r>
            <w:r w:rsidR="00CE7F7E" w:rsidRPr="00EF038D">
              <w:rPr>
                <w:rStyle w:val="Hyperlink"/>
                <w:noProof/>
              </w:rPr>
              <w:t>R/ Oestoarthritis functions.R</w:t>
            </w:r>
            <w:r w:rsidR="00CE7F7E">
              <w:rPr>
                <w:noProof/>
                <w:webHidden/>
              </w:rPr>
              <w:tab/>
            </w:r>
            <w:r w:rsidR="00CE7F7E">
              <w:rPr>
                <w:noProof/>
                <w:webHidden/>
              </w:rPr>
              <w:fldChar w:fldCharType="begin"/>
            </w:r>
            <w:r w:rsidR="00CE7F7E">
              <w:rPr>
                <w:noProof/>
                <w:webHidden/>
              </w:rPr>
              <w:instrText xml:space="preserve"> PAGEREF _Toc158381281 \h </w:instrText>
            </w:r>
            <w:r w:rsidR="00CE7F7E">
              <w:rPr>
                <w:noProof/>
                <w:webHidden/>
              </w:rPr>
            </w:r>
            <w:r w:rsidR="00CE7F7E">
              <w:rPr>
                <w:noProof/>
                <w:webHidden/>
              </w:rPr>
              <w:fldChar w:fldCharType="separate"/>
            </w:r>
            <w:r w:rsidR="00CE7F7E">
              <w:rPr>
                <w:noProof/>
                <w:webHidden/>
              </w:rPr>
              <w:t>36</w:t>
            </w:r>
            <w:r w:rsidR="00CE7F7E">
              <w:rPr>
                <w:noProof/>
                <w:webHidden/>
              </w:rPr>
              <w:fldChar w:fldCharType="end"/>
            </w:r>
          </w:hyperlink>
        </w:p>
        <w:p w14:paraId="2785E8D7" w14:textId="563E8166" w:rsidR="00CE7F7E" w:rsidRDefault="00D53159" w:rsidP="00CE7F7E">
          <w:pPr>
            <w:pStyle w:val="TOC1"/>
            <w:rPr>
              <w:noProof/>
              <w:sz w:val="22"/>
              <w:szCs w:val="22"/>
            </w:rPr>
          </w:pPr>
          <w:hyperlink w:anchor="_Toc158381282" w:history="1">
            <w:r w:rsidR="00CE7F7E" w:rsidRPr="00EF038D">
              <w:rPr>
                <w:rStyle w:val="Hyperlink"/>
                <w:noProof/>
              </w:rPr>
              <w:t>17</w:t>
            </w:r>
            <w:r w:rsidR="00CE7F7E">
              <w:rPr>
                <w:noProof/>
                <w:sz w:val="22"/>
                <w:szCs w:val="22"/>
              </w:rPr>
              <w:tab/>
            </w:r>
            <w:r w:rsidR="00CE7F7E" w:rsidRPr="00EF038D">
              <w:rPr>
                <w:rStyle w:val="Hyperlink"/>
                <w:noProof/>
              </w:rPr>
              <w:t>Cancer</w:t>
            </w:r>
            <w:r w:rsidR="00CE7F7E">
              <w:rPr>
                <w:noProof/>
                <w:webHidden/>
              </w:rPr>
              <w:tab/>
            </w:r>
            <w:r w:rsidR="00CE7F7E">
              <w:rPr>
                <w:noProof/>
                <w:webHidden/>
              </w:rPr>
              <w:fldChar w:fldCharType="begin"/>
            </w:r>
            <w:r w:rsidR="00CE7F7E">
              <w:rPr>
                <w:noProof/>
                <w:webHidden/>
              </w:rPr>
              <w:instrText xml:space="preserve"> PAGEREF _Toc158381282 \h </w:instrText>
            </w:r>
            <w:r w:rsidR="00CE7F7E">
              <w:rPr>
                <w:noProof/>
                <w:webHidden/>
              </w:rPr>
            </w:r>
            <w:r w:rsidR="00CE7F7E">
              <w:rPr>
                <w:noProof/>
                <w:webHidden/>
              </w:rPr>
              <w:fldChar w:fldCharType="separate"/>
            </w:r>
            <w:r w:rsidR="00CE7F7E">
              <w:rPr>
                <w:noProof/>
                <w:webHidden/>
              </w:rPr>
              <w:t>37</w:t>
            </w:r>
            <w:r w:rsidR="00CE7F7E">
              <w:rPr>
                <w:noProof/>
                <w:webHidden/>
              </w:rPr>
              <w:fldChar w:fldCharType="end"/>
            </w:r>
          </w:hyperlink>
        </w:p>
        <w:p w14:paraId="57424FFA" w14:textId="1182E359" w:rsidR="00CE7F7E" w:rsidRDefault="00D53159">
          <w:pPr>
            <w:pStyle w:val="TOC2"/>
            <w:tabs>
              <w:tab w:val="left" w:pos="1100"/>
              <w:tab w:val="right" w:leader="dot" w:pos="9016"/>
            </w:tabs>
            <w:rPr>
              <w:noProof/>
              <w:sz w:val="22"/>
              <w:szCs w:val="22"/>
            </w:rPr>
          </w:pPr>
          <w:hyperlink w:anchor="_Toc158381283" w:history="1">
            <w:r w:rsidR="00CE7F7E" w:rsidRPr="00EF038D">
              <w:rPr>
                <w:rStyle w:val="Hyperlink"/>
                <w:noProof/>
              </w:rPr>
              <w:t>17.1</w:t>
            </w:r>
            <w:r w:rsidR="00CE7F7E">
              <w:rPr>
                <w:noProof/>
                <w:sz w:val="22"/>
                <w:szCs w:val="22"/>
              </w:rPr>
              <w:tab/>
            </w:r>
            <w:r w:rsidR="00CE7F7E" w:rsidRPr="00EF038D">
              <w:rPr>
                <w:rStyle w:val="Hyperlink"/>
                <w:noProof/>
              </w:rPr>
              <w:t>R/Update Events.R</w:t>
            </w:r>
            <w:r w:rsidR="00CE7F7E">
              <w:rPr>
                <w:noProof/>
                <w:webHidden/>
              </w:rPr>
              <w:tab/>
            </w:r>
            <w:r w:rsidR="00CE7F7E">
              <w:rPr>
                <w:noProof/>
                <w:webHidden/>
              </w:rPr>
              <w:fldChar w:fldCharType="begin"/>
            </w:r>
            <w:r w:rsidR="00CE7F7E">
              <w:rPr>
                <w:noProof/>
                <w:webHidden/>
              </w:rPr>
              <w:instrText xml:space="preserve"> PAGEREF _Toc158381283 \h </w:instrText>
            </w:r>
            <w:r w:rsidR="00CE7F7E">
              <w:rPr>
                <w:noProof/>
                <w:webHidden/>
              </w:rPr>
            </w:r>
            <w:r w:rsidR="00CE7F7E">
              <w:rPr>
                <w:noProof/>
                <w:webHidden/>
              </w:rPr>
              <w:fldChar w:fldCharType="separate"/>
            </w:r>
            <w:r w:rsidR="00CE7F7E">
              <w:rPr>
                <w:noProof/>
                <w:webHidden/>
              </w:rPr>
              <w:t>37</w:t>
            </w:r>
            <w:r w:rsidR="00CE7F7E">
              <w:rPr>
                <w:noProof/>
                <w:webHidden/>
              </w:rPr>
              <w:fldChar w:fldCharType="end"/>
            </w:r>
          </w:hyperlink>
        </w:p>
        <w:p w14:paraId="26031BCA" w14:textId="1D97D2A5" w:rsidR="00CE7F7E" w:rsidRDefault="00D53159">
          <w:pPr>
            <w:pStyle w:val="TOC2"/>
            <w:tabs>
              <w:tab w:val="left" w:pos="1100"/>
              <w:tab w:val="right" w:leader="dot" w:pos="9016"/>
            </w:tabs>
            <w:rPr>
              <w:noProof/>
              <w:sz w:val="22"/>
              <w:szCs w:val="22"/>
            </w:rPr>
          </w:pPr>
          <w:hyperlink w:anchor="_Toc158381284" w:history="1">
            <w:r w:rsidR="00CE7F7E" w:rsidRPr="00EF038D">
              <w:rPr>
                <w:rStyle w:val="Hyperlink"/>
                <w:noProof/>
              </w:rPr>
              <w:t>17.2</w:t>
            </w:r>
            <w:r w:rsidR="00CE7F7E">
              <w:rPr>
                <w:noProof/>
                <w:sz w:val="22"/>
                <w:szCs w:val="22"/>
              </w:rPr>
              <w:tab/>
            </w:r>
            <w:r w:rsidR="00CE7F7E" w:rsidRPr="00EF038D">
              <w:rPr>
                <w:rStyle w:val="Hyperlink"/>
                <w:noProof/>
              </w:rPr>
              <w:t>R/Cancer Risks.R</w:t>
            </w:r>
            <w:r w:rsidR="00CE7F7E">
              <w:rPr>
                <w:noProof/>
                <w:webHidden/>
              </w:rPr>
              <w:tab/>
            </w:r>
            <w:r w:rsidR="00CE7F7E">
              <w:rPr>
                <w:noProof/>
                <w:webHidden/>
              </w:rPr>
              <w:fldChar w:fldCharType="begin"/>
            </w:r>
            <w:r w:rsidR="00CE7F7E">
              <w:rPr>
                <w:noProof/>
                <w:webHidden/>
              </w:rPr>
              <w:instrText xml:space="preserve"> PAGEREF _Toc158381284 \h </w:instrText>
            </w:r>
            <w:r w:rsidR="00CE7F7E">
              <w:rPr>
                <w:noProof/>
                <w:webHidden/>
              </w:rPr>
            </w:r>
            <w:r w:rsidR="00CE7F7E">
              <w:rPr>
                <w:noProof/>
                <w:webHidden/>
              </w:rPr>
              <w:fldChar w:fldCharType="separate"/>
            </w:r>
            <w:r w:rsidR="00CE7F7E">
              <w:rPr>
                <w:noProof/>
                <w:webHidden/>
              </w:rPr>
              <w:t>37</w:t>
            </w:r>
            <w:r w:rsidR="00CE7F7E">
              <w:rPr>
                <w:noProof/>
                <w:webHidden/>
              </w:rPr>
              <w:fldChar w:fldCharType="end"/>
            </w:r>
          </w:hyperlink>
        </w:p>
        <w:p w14:paraId="604DD26C" w14:textId="12133B07" w:rsidR="00CE7F7E" w:rsidRDefault="00D53159" w:rsidP="00CE7F7E">
          <w:pPr>
            <w:pStyle w:val="TOC1"/>
            <w:rPr>
              <w:noProof/>
              <w:sz w:val="22"/>
              <w:szCs w:val="22"/>
            </w:rPr>
          </w:pPr>
          <w:hyperlink w:anchor="_Toc158381285" w:history="1">
            <w:r w:rsidR="00CE7F7E" w:rsidRPr="00EF038D">
              <w:rPr>
                <w:rStyle w:val="Hyperlink"/>
                <w:noProof/>
              </w:rPr>
              <w:t>18</w:t>
            </w:r>
            <w:r w:rsidR="00CE7F7E">
              <w:rPr>
                <w:noProof/>
                <w:sz w:val="22"/>
                <w:szCs w:val="22"/>
              </w:rPr>
              <w:tab/>
            </w:r>
            <w:r w:rsidR="00CE7F7E" w:rsidRPr="00EF038D">
              <w:rPr>
                <w:rStyle w:val="Hyperlink"/>
                <w:noProof/>
              </w:rPr>
              <w:t>Calculate QALYs</w:t>
            </w:r>
            <w:r w:rsidR="00CE7F7E">
              <w:rPr>
                <w:noProof/>
                <w:webHidden/>
              </w:rPr>
              <w:tab/>
            </w:r>
            <w:r w:rsidR="00CE7F7E">
              <w:rPr>
                <w:noProof/>
                <w:webHidden/>
              </w:rPr>
              <w:fldChar w:fldCharType="begin"/>
            </w:r>
            <w:r w:rsidR="00CE7F7E">
              <w:rPr>
                <w:noProof/>
                <w:webHidden/>
              </w:rPr>
              <w:instrText xml:space="preserve"> PAGEREF _Toc158381285 \h </w:instrText>
            </w:r>
            <w:r w:rsidR="00CE7F7E">
              <w:rPr>
                <w:noProof/>
                <w:webHidden/>
              </w:rPr>
            </w:r>
            <w:r w:rsidR="00CE7F7E">
              <w:rPr>
                <w:noProof/>
                <w:webHidden/>
              </w:rPr>
              <w:fldChar w:fldCharType="separate"/>
            </w:r>
            <w:r w:rsidR="00CE7F7E">
              <w:rPr>
                <w:noProof/>
                <w:webHidden/>
              </w:rPr>
              <w:t>39</w:t>
            </w:r>
            <w:r w:rsidR="00CE7F7E">
              <w:rPr>
                <w:noProof/>
                <w:webHidden/>
              </w:rPr>
              <w:fldChar w:fldCharType="end"/>
            </w:r>
          </w:hyperlink>
        </w:p>
        <w:p w14:paraId="248E625C" w14:textId="20901061" w:rsidR="00CE7F7E" w:rsidRDefault="00D53159">
          <w:pPr>
            <w:pStyle w:val="TOC2"/>
            <w:tabs>
              <w:tab w:val="left" w:pos="1100"/>
              <w:tab w:val="right" w:leader="dot" w:pos="9016"/>
            </w:tabs>
            <w:rPr>
              <w:noProof/>
              <w:sz w:val="22"/>
              <w:szCs w:val="22"/>
            </w:rPr>
          </w:pPr>
          <w:hyperlink w:anchor="_Toc158381286" w:history="1">
            <w:r w:rsidR="00CE7F7E" w:rsidRPr="00EF038D">
              <w:rPr>
                <w:rStyle w:val="Hyperlink"/>
                <w:noProof/>
              </w:rPr>
              <w:t>18.1</w:t>
            </w:r>
            <w:r w:rsidR="00CE7F7E">
              <w:rPr>
                <w:noProof/>
                <w:sz w:val="22"/>
                <w:szCs w:val="22"/>
              </w:rPr>
              <w:tab/>
            </w:r>
            <w:r w:rsidR="00CE7F7E" w:rsidRPr="00EF038D">
              <w:rPr>
                <w:rStyle w:val="Hyperlink"/>
                <w:noProof/>
              </w:rPr>
              <w:t>R/ QALYs.R</w:t>
            </w:r>
            <w:r w:rsidR="00CE7F7E">
              <w:rPr>
                <w:noProof/>
                <w:webHidden/>
              </w:rPr>
              <w:tab/>
            </w:r>
            <w:r w:rsidR="00CE7F7E">
              <w:rPr>
                <w:noProof/>
                <w:webHidden/>
              </w:rPr>
              <w:fldChar w:fldCharType="begin"/>
            </w:r>
            <w:r w:rsidR="00CE7F7E">
              <w:rPr>
                <w:noProof/>
                <w:webHidden/>
              </w:rPr>
              <w:instrText xml:space="preserve"> PAGEREF _Toc158381286 \h </w:instrText>
            </w:r>
            <w:r w:rsidR="00CE7F7E">
              <w:rPr>
                <w:noProof/>
                <w:webHidden/>
              </w:rPr>
            </w:r>
            <w:r w:rsidR="00CE7F7E">
              <w:rPr>
                <w:noProof/>
                <w:webHidden/>
              </w:rPr>
              <w:fldChar w:fldCharType="separate"/>
            </w:r>
            <w:r w:rsidR="00CE7F7E">
              <w:rPr>
                <w:noProof/>
                <w:webHidden/>
              </w:rPr>
              <w:t>39</w:t>
            </w:r>
            <w:r w:rsidR="00CE7F7E">
              <w:rPr>
                <w:noProof/>
                <w:webHidden/>
              </w:rPr>
              <w:fldChar w:fldCharType="end"/>
            </w:r>
          </w:hyperlink>
        </w:p>
        <w:p w14:paraId="05603732" w14:textId="68F1D467" w:rsidR="00CE7F7E" w:rsidRDefault="00D53159" w:rsidP="00CE7F7E">
          <w:pPr>
            <w:pStyle w:val="TOC1"/>
            <w:rPr>
              <w:noProof/>
              <w:sz w:val="22"/>
              <w:szCs w:val="22"/>
            </w:rPr>
          </w:pPr>
          <w:hyperlink w:anchor="_Toc158381287" w:history="1">
            <w:r w:rsidR="00CE7F7E" w:rsidRPr="00EF038D">
              <w:rPr>
                <w:rStyle w:val="Hyperlink"/>
                <w:noProof/>
              </w:rPr>
              <w:t>19</w:t>
            </w:r>
            <w:r w:rsidR="00CE7F7E">
              <w:rPr>
                <w:noProof/>
                <w:sz w:val="22"/>
                <w:szCs w:val="22"/>
              </w:rPr>
              <w:tab/>
            </w:r>
            <w:r w:rsidR="00CE7F7E" w:rsidRPr="00EF038D">
              <w:rPr>
                <w:rStyle w:val="Hyperlink"/>
                <w:noProof/>
              </w:rPr>
              <w:t>Calculate Costs</w:t>
            </w:r>
            <w:r w:rsidR="00CE7F7E">
              <w:rPr>
                <w:noProof/>
                <w:webHidden/>
              </w:rPr>
              <w:tab/>
            </w:r>
            <w:r w:rsidR="00CE7F7E">
              <w:rPr>
                <w:noProof/>
                <w:webHidden/>
              </w:rPr>
              <w:fldChar w:fldCharType="begin"/>
            </w:r>
            <w:r w:rsidR="00CE7F7E">
              <w:rPr>
                <w:noProof/>
                <w:webHidden/>
              </w:rPr>
              <w:instrText xml:space="preserve"> PAGEREF _Toc158381287 \h </w:instrText>
            </w:r>
            <w:r w:rsidR="00CE7F7E">
              <w:rPr>
                <w:noProof/>
                <w:webHidden/>
              </w:rPr>
            </w:r>
            <w:r w:rsidR="00CE7F7E">
              <w:rPr>
                <w:noProof/>
                <w:webHidden/>
              </w:rPr>
              <w:fldChar w:fldCharType="separate"/>
            </w:r>
            <w:r w:rsidR="00CE7F7E">
              <w:rPr>
                <w:noProof/>
                <w:webHidden/>
              </w:rPr>
              <w:t>39</w:t>
            </w:r>
            <w:r w:rsidR="00CE7F7E">
              <w:rPr>
                <w:noProof/>
                <w:webHidden/>
              </w:rPr>
              <w:fldChar w:fldCharType="end"/>
            </w:r>
          </w:hyperlink>
        </w:p>
        <w:p w14:paraId="57322F7C" w14:textId="155BC6E2" w:rsidR="00CE7F7E" w:rsidRDefault="00D53159">
          <w:pPr>
            <w:pStyle w:val="TOC2"/>
            <w:tabs>
              <w:tab w:val="left" w:pos="1100"/>
              <w:tab w:val="right" w:leader="dot" w:pos="9016"/>
            </w:tabs>
            <w:rPr>
              <w:noProof/>
              <w:sz w:val="22"/>
              <w:szCs w:val="22"/>
            </w:rPr>
          </w:pPr>
          <w:hyperlink w:anchor="_Toc158381288" w:history="1">
            <w:r w:rsidR="00CE7F7E" w:rsidRPr="00EF038D">
              <w:rPr>
                <w:rStyle w:val="Hyperlink"/>
                <w:noProof/>
              </w:rPr>
              <w:t>19.1</w:t>
            </w:r>
            <w:r w:rsidR="00CE7F7E">
              <w:rPr>
                <w:noProof/>
                <w:sz w:val="22"/>
                <w:szCs w:val="22"/>
              </w:rPr>
              <w:tab/>
            </w:r>
            <w:r w:rsidR="00CE7F7E" w:rsidRPr="00EF038D">
              <w:rPr>
                <w:rStyle w:val="Hyperlink"/>
                <w:noProof/>
              </w:rPr>
              <w:t>R/Costs.R</w:t>
            </w:r>
            <w:r w:rsidR="00CE7F7E">
              <w:rPr>
                <w:noProof/>
                <w:webHidden/>
              </w:rPr>
              <w:tab/>
            </w:r>
            <w:r w:rsidR="00CE7F7E">
              <w:rPr>
                <w:noProof/>
                <w:webHidden/>
              </w:rPr>
              <w:fldChar w:fldCharType="begin"/>
            </w:r>
            <w:r w:rsidR="00CE7F7E">
              <w:rPr>
                <w:noProof/>
                <w:webHidden/>
              </w:rPr>
              <w:instrText xml:space="preserve"> PAGEREF _Toc158381288 \h </w:instrText>
            </w:r>
            <w:r w:rsidR="00CE7F7E">
              <w:rPr>
                <w:noProof/>
                <w:webHidden/>
              </w:rPr>
            </w:r>
            <w:r w:rsidR="00CE7F7E">
              <w:rPr>
                <w:noProof/>
                <w:webHidden/>
              </w:rPr>
              <w:fldChar w:fldCharType="separate"/>
            </w:r>
            <w:r w:rsidR="00CE7F7E">
              <w:rPr>
                <w:noProof/>
                <w:webHidden/>
              </w:rPr>
              <w:t>39</w:t>
            </w:r>
            <w:r w:rsidR="00CE7F7E">
              <w:rPr>
                <w:noProof/>
                <w:webHidden/>
              </w:rPr>
              <w:fldChar w:fldCharType="end"/>
            </w:r>
          </w:hyperlink>
        </w:p>
        <w:p w14:paraId="3B549C56" w14:textId="0EE0BB0C" w:rsidR="00CE7F7E" w:rsidRDefault="00D53159" w:rsidP="00CE7F7E">
          <w:pPr>
            <w:pStyle w:val="TOC1"/>
            <w:rPr>
              <w:noProof/>
              <w:sz w:val="22"/>
              <w:szCs w:val="22"/>
            </w:rPr>
          </w:pPr>
          <w:hyperlink w:anchor="_Toc158381289" w:history="1">
            <w:r w:rsidR="00CE7F7E" w:rsidRPr="00EF038D">
              <w:rPr>
                <w:rStyle w:val="Hyperlink"/>
                <w:noProof/>
              </w:rPr>
              <w:t>20</w:t>
            </w:r>
            <w:r w:rsidR="00CE7F7E">
              <w:rPr>
                <w:noProof/>
                <w:sz w:val="22"/>
                <w:szCs w:val="22"/>
              </w:rPr>
              <w:tab/>
            </w:r>
            <w:r w:rsidR="00CE7F7E" w:rsidRPr="00EF038D">
              <w:rPr>
                <w:rStyle w:val="Hyperlink"/>
                <w:noProof/>
              </w:rPr>
              <w:t>Record results</w:t>
            </w:r>
            <w:r w:rsidR="00CE7F7E">
              <w:rPr>
                <w:noProof/>
                <w:webHidden/>
              </w:rPr>
              <w:tab/>
            </w:r>
            <w:r w:rsidR="00CE7F7E">
              <w:rPr>
                <w:noProof/>
                <w:webHidden/>
              </w:rPr>
              <w:fldChar w:fldCharType="begin"/>
            </w:r>
            <w:r w:rsidR="00CE7F7E">
              <w:rPr>
                <w:noProof/>
                <w:webHidden/>
              </w:rPr>
              <w:instrText xml:space="preserve"> PAGEREF _Toc158381289 \h </w:instrText>
            </w:r>
            <w:r w:rsidR="00CE7F7E">
              <w:rPr>
                <w:noProof/>
                <w:webHidden/>
              </w:rPr>
            </w:r>
            <w:r w:rsidR="00CE7F7E">
              <w:rPr>
                <w:noProof/>
                <w:webHidden/>
              </w:rPr>
              <w:fldChar w:fldCharType="separate"/>
            </w:r>
            <w:r w:rsidR="00CE7F7E">
              <w:rPr>
                <w:noProof/>
                <w:webHidden/>
              </w:rPr>
              <w:t>40</w:t>
            </w:r>
            <w:r w:rsidR="00CE7F7E">
              <w:rPr>
                <w:noProof/>
                <w:webHidden/>
              </w:rPr>
              <w:fldChar w:fldCharType="end"/>
            </w:r>
          </w:hyperlink>
        </w:p>
        <w:p w14:paraId="37FE657C" w14:textId="0DF65592" w:rsidR="00CE7F7E" w:rsidRDefault="00D53159">
          <w:pPr>
            <w:pStyle w:val="TOC2"/>
            <w:tabs>
              <w:tab w:val="left" w:pos="1100"/>
              <w:tab w:val="right" w:leader="dot" w:pos="9016"/>
            </w:tabs>
            <w:rPr>
              <w:noProof/>
              <w:sz w:val="22"/>
              <w:szCs w:val="22"/>
            </w:rPr>
          </w:pPr>
          <w:hyperlink w:anchor="_Toc158381290" w:history="1">
            <w:r w:rsidR="00CE7F7E" w:rsidRPr="00EF038D">
              <w:rPr>
                <w:rStyle w:val="Hyperlink"/>
                <w:noProof/>
              </w:rPr>
              <w:t>20.1</w:t>
            </w:r>
            <w:r w:rsidR="00CE7F7E">
              <w:rPr>
                <w:noProof/>
                <w:sz w:val="22"/>
                <w:szCs w:val="22"/>
              </w:rPr>
              <w:tab/>
            </w:r>
            <w:r w:rsidR="00CE7F7E" w:rsidRPr="00EF038D">
              <w:rPr>
                <w:rStyle w:val="Hyperlink"/>
                <w:noProof/>
              </w:rPr>
              <w:t>R/Generate Results.R</w:t>
            </w:r>
            <w:r w:rsidR="00CE7F7E">
              <w:rPr>
                <w:noProof/>
                <w:webHidden/>
              </w:rPr>
              <w:tab/>
            </w:r>
            <w:r w:rsidR="00CE7F7E">
              <w:rPr>
                <w:noProof/>
                <w:webHidden/>
              </w:rPr>
              <w:fldChar w:fldCharType="begin"/>
            </w:r>
            <w:r w:rsidR="00CE7F7E">
              <w:rPr>
                <w:noProof/>
                <w:webHidden/>
              </w:rPr>
              <w:instrText xml:space="preserve"> PAGEREF _Toc158381290 \h </w:instrText>
            </w:r>
            <w:r w:rsidR="00CE7F7E">
              <w:rPr>
                <w:noProof/>
                <w:webHidden/>
              </w:rPr>
            </w:r>
            <w:r w:rsidR="00CE7F7E">
              <w:rPr>
                <w:noProof/>
                <w:webHidden/>
              </w:rPr>
              <w:fldChar w:fldCharType="separate"/>
            </w:r>
            <w:r w:rsidR="00CE7F7E">
              <w:rPr>
                <w:noProof/>
                <w:webHidden/>
              </w:rPr>
              <w:t>40</w:t>
            </w:r>
            <w:r w:rsidR="00CE7F7E">
              <w:rPr>
                <w:noProof/>
                <w:webHidden/>
              </w:rPr>
              <w:fldChar w:fldCharType="end"/>
            </w:r>
          </w:hyperlink>
        </w:p>
        <w:p w14:paraId="35882282" w14:textId="3BA1C7D4" w:rsidR="00CE7F7E" w:rsidRDefault="00D53159" w:rsidP="00CE7F7E">
          <w:pPr>
            <w:pStyle w:val="TOC1"/>
            <w:rPr>
              <w:noProof/>
              <w:sz w:val="22"/>
              <w:szCs w:val="22"/>
            </w:rPr>
          </w:pPr>
          <w:hyperlink w:anchor="_Toc158381291" w:history="1">
            <w:r w:rsidR="00CE7F7E" w:rsidRPr="00EF038D">
              <w:rPr>
                <w:rStyle w:val="Hyperlink"/>
                <w:noProof/>
              </w:rPr>
              <w:t>21</w:t>
            </w:r>
            <w:r w:rsidR="00CE7F7E">
              <w:rPr>
                <w:noProof/>
                <w:sz w:val="22"/>
                <w:szCs w:val="22"/>
              </w:rPr>
              <w:tab/>
            </w:r>
            <w:r w:rsidR="00CE7F7E" w:rsidRPr="00EF038D">
              <w:rPr>
                <w:rStyle w:val="Hyperlink"/>
                <w:noProof/>
              </w:rPr>
              <w:t>Update characteristics prior to moving to the next simulation year</w:t>
            </w:r>
            <w:r w:rsidR="00CE7F7E">
              <w:rPr>
                <w:noProof/>
                <w:webHidden/>
              </w:rPr>
              <w:tab/>
            </w:r>
            <w:r w:rsidR="00CE7F7E">
              <w:rPr>
                <w:noProof/>
                <w:webHidden/>
              </w:rPr>
              <w:fldChar w:fldCharType="begin"/>
            </w:r>
            <w:r w:rsidR="00CE7F7E">
              <w:rPr>
                <w:noProof/>
                <w:webHidden/>
              </w:rPr>
              <w:instrText xml:space="preserve"> PAGEREF _Toc158381291 \h </w:instrText>
            </w:r>
            <w:r w:rsidR="00CE7F7E">
              <w:rPr>
                <w:noProof/>
                <w:webHidden/>
              </w:rPr>
            </w:r>
            <w:r w:rsidR="00CE7F7E">
              <w:rPr>
                <w:noProof/>
                <w:webHidden/>
              </w:rPr>
              <w:fldChar w:fldCharType="separate"/>
            </w:r>
            <w:r w:rsidR="00CE7F7E">
              <w:rPr>
                <w:noProof/>
                <w:webHidden/>
              </w:rPr>
              <w:t>41</w:t>
            </w:r>
            <w:r w:rsidR="00CE7F7E">
              <w:rPr>
                <w:noProof/>
                <w:webHidden/>
              </w:rPr>
              <w:fldChar w:fldCharType="end"/>
            </w:r>
          </w:hyperlink>
        </w:p>
        <w:p w14:paraId="42A0B49C" w14:textId="370C4758" w:rsidR="00CE7F7E" w:rsidRDefault="00D53159">
          <w:pPr>
            <w:pStyle w:val="TOC2"/>
            <w:tabs>
              <w:tab w:val="left" w:pos="1100"/>
              <w:tab w:val="right" w:leader="dot" w:pos="9016"/>
            </w:tabs>
            <w:rPr>
              <w:noProof/>
              <w:sz w:val="22"/>
              <w:szCs w:val="22"/>
            </w:rPr>
          </w:pPr>
          <w:hyperlink w:anchor="_Toc158381292" w:history="1">
            <w:r w:rsidR="00CE7F7E" w:rsidRPr="00EF038D">
              <w:rPr>
                <w:rStyle w:val="Hyperlink"/>
                <w:noProof/>
              </w:rPr>
              <w:t>21.1</w:t>
            </w:r>
            <w:r w:rsidR="00CE7F7E">
              <w:rPr>
                <w:noProof/>
                <w:sz w:val="22"/>
                <w:szCs w:val="22"/>
              </w:rPr>
              <w:tab/>
            </w:r>
            <w:r w:rsidR="00CE7F7E" w:rsidRPr="00EF038D">
              <w:rPr>
                <w:rStyle w:val="Hyperlink"/>
                <w:noProof/>
              </w:rPr>
              <w:t>R/Update Pat Chars.R</w:t>
            </w:r>
            <w:r w:rsidR="00CE7F7E">
              <w:rPr>
                <w:noProof/>
                <w:webHidden/>
              </w:rPr>
              <w:tab/>
            </w:r>
            <w:r w:rsidR="00CE7F7E">
              <w:rPr>
                <w:noProof/>
                <w:webHidden/>
              </w:rPr>
              <w:fldChar w:fldCharType="begin"/>
            </w:r>
            <w:r w:rsidR="00CE7F7E">
              <w:rPr>
                <w:noProof/>
                <w:webHidden/>
              </w:rPr>
              <w:instrText xml:space="preserve"> PAGEREF _Toc158381292 \h </w:instrText>
            </w:r>
            <w:r w:rsidR="00CE7F7E">
              <w:rPr>
                <w:noProof/>
                <w:webHidden/>
              </w:rPr>
            </w:r>
            <w:r w:rsidR="00CE7F7E">
              <w:rPr>
                <w:noProof/>
                <w:webHidden/>
              </w:rPr>
              <w:fldChar w:fldCharType="separate"/>
            </w:r>
            <w:r w:rsidR="00CE7F7E">
              <w:rPr>
                <w:noProof/>
                <w:webHidden/>
              </w:rPr>
              <w:t>41</w:t>
            </w:r>
            <w:r w:rsidR="00CE7F7E">
              <w:rPr>
                <w:noProof/>
                <w:webHidden/>
              </w:rPr>
              <w:fldChar w:fldCharType="end"/>
            </w:r>
          </w:hyperlink>
        </w:p>
        <w:p w14:paraId="2A3DA747" w14:textId="379BB9EE" w:rsidR="00CE7F7E" w:rsidRDefault="00D53159" w:rsidP="00CE7F7E">
          <w:pPr>
            <w:pStyle w:val="TOC1"/>
            <w:rPr>
              <w:noProof/>
              <w:sz w:val="22"/>
              <w:szCs w:val="22"/>
            </w:rPr>
          </w:pPr>
          <w:hyperlink w:anchor="_Toc158381293" w:history="1">
            <w:r w:rsidR="00CE7F7E" w:rsidRPr="00EF038D">
              <w:rPr>
                <w:rStyle w:val="Hyperlink"/>
                <w:noProof/>
              </w:rPr>
              <w:t>References</w:t>
            </w:r>
            <w:r w:rsidR="00CE7F7E">
              <w:rPr>
                <w:noProof/>
                <w:webHidden/>
              </w:rPr>
              <w:tab/>
            </w:r>
            <w:r w:rsidR="00CE7F7E">
              <w:rPr>
                <w:noProof/>
                <w:webHidden/>
              </w:rPr>
              <w:fldChar w:fldCharType="begin"/>
            </w:r>
            <w:r w:rsidR="00CE7F7E">
              <w:rPr>
                <w:noProof/>
                <w:webHidden/>
              </w:rPr>
              <w:instrText xml:space="preserve"> PAGEREF _Toc158381293 \h </w:instrText>
            </w:r>
            <w:r w:rsidR="00CE7F7E">
              <w:rPr>
                <w:noProof/>
                <w:webHidden/>
              </w:rPr>
            </w:r>
            <w:r w:rsidR="00CE7F7E">
              <w:rPr>
                <w:noProof/>
                <w:webHidden/>
              </w:rPr>
              <w:fldChar w:fldCharType="separate"/>
            </w:r>
            <w:r w:rsidR="00CE7F7E">
              <w:rPr>
                <w:noProof/>
                <w:webHidden/>
              </w:rPr>
              <w:t>42</w:t>
            </w:r>
            <w:r w:rsidR="00CE7F7E">
              <w:rPr>
                <w:noProof/>
                <w:webHidden/>
              </w:rPr>
              <w:fldChar w:fldCharType="end"/>
            </w:r>
          </w:hyperlink>
        </w:p>
        <w:p w14:paraId="02D13BB0" w14:textId="1A472A22" w:rsidR="00C22CEC" w:rsidRDefault="00C22CEC">
          <w:r>
            <w:fldChar w:fldCharType="end"/>
          </w:r>
        </w:p>
      </w:sdtContent>
    </w:sdt>
    <w:p w14:paraId="63275A51" w14:textId="77777777" w:rsidR="00C22CEC" w:rsidRDefault="00C22CEC" w:rsidP="00EE2DFF"/>
    <w:p w14:paraId="3825BF6B" w14:textId="7522F9C2" w:rsidR="008D4252" w:rsidRPr="00EE2DFF" w:rsidRDefault="002808DB" w:rsidP="00EE2DFF">
      <w:pPr>
        <w:pStyle w:val="Heading1"/>
      </w:pPr>
      <w:bookmarkStart w:id="0" w:name="_Toc158381245"/>
      <w:r w:rsidRPr="00EE2DFF">
        <w:t>General Principles</w:t>
      </w:r>
      <w:bookmarkEnd w:id="0"/>
    </w:p>
    <w:p w14:paraId="485D7BDB" w14:textId="4142626B" w:rsidR="002808DB" w:rsidRDefault="002808DB">
      <w:r>
        <w:t xml:space="preserve">All inputs to a function have a trailing _ at the end. Any derived values within the function lack the _ at the end. </w:t>
      </w:r>
    </w:p>
    <w:p w14:paraId="1CD61657" w14:textId="7582B120" w:rsidR="002808DB" w:rsidRDefault="002808DB">
      <w:r>
        <w:t xml:space="preserve">All risk functions from a single source, sit in their </w:t>
      </w:r>
      <w:proofErr w:type="gramStart"/>
      <w:r>
        <w:t>own .R</w:t>
      </w:r>
      <w:proofErr w:type="gramEnd"/>
      <w:r>
        <w:t xml:space="preserve"> file. If adding any new risk functions, you should make a </w:t>
      </w:r>
      <w:proofErr w:type="gramStart"/>
      <w:r>
        <w:t>new .R</w:t>
      </w:r>
      <w:proofErr w:type="gramEnd"/>
      <w:r>
        <w:t xml:space="preserve"> file. A new function should be written</w:t>
      </w:r>
      <w:r w:rsidR="00C05CFA">
        <w:t xml:space="preserve"> </w:t>
      </w:r>
      <w:r>
        <w:t xml:space="preserve">in </w:t>
      </w:r>
      <w:proofErr w:type="spellStart"/>
      <w:r>
        <w:t>apply_</w:t>
      </w:r>
      <w:proofErr w:type="gramStart"/>
      <w:r>
        <w:t>events.R</w:t>
      </w:r>
      <w:proofErr w:type="spellEnd"/>
      <w:proofErr w:type="gramEnd"/>
      <w:r>
        <w:t xml:space="preserve"> file to implement your new risk functions. The same principles apply to any equations for risk factor progression. </w:t>
      </w:r>
    </w:p>
    <w:p w14:paraId="28EC0B19" w14:textId="06F34282" w:rsidR="002808DB" w:rsidRDefault="00DC2A44">
      <w:r>
        <w:t xml:space="preserve">You should add a folder called Results to the model. Git ignores this </w:t>
      </w:r>
      <w:proofErr w:type="gramStart"/>
      <w:r>
        <w:t>file</w:t>
      </w:r>
      <w:proofErr w:type="gramEnd"/>
      <w:r>
        <w:t xml:space="preserve"> so it gives a logical place to save results of model runs without risking them being uploaded to GitHub.</w:t>
      </w:r>
      <w:r w:rsidR="00C05CFA">
        <w:t xml:space="preserve"> This folder can also be used to add results processing files in Excel if so wish. </w:t>
      </w:r>
    </w:p>
    <w:p w14:paraId="665FD470" w14:textId="135A1C40" w:rsidR="000272B2" w:rsidRDefault="000272B2" w:rsidP="00EE2DFF">
      <w:pPr>
        <w:pStyle w:val="Heading1"/>
      </w:pPr>
      <w:bookmarkStart w:id="1" w:name="_Toc158381246"/>
      <w:r>
        <w:lastRenderedPageBreak/>
        <w:t>Conceptual model</w:t>
      </w:r>
      <w:bookmarkEnd w:id="1"/>
    </w:p>
    <w:p w14:paraId="2D04DD6A" w14:textId="663821FB" w:rsidR="000272B2" w:rsidRDefault="000272B2" w:rsidP="000272B2">
      <w:r>
        <w:t xml:space="preserve">The model is designed to extrapolate the typical outcomes of studies in people with type 2 diabetes (changes in: HbA1c; Body Mass Index (BMI); Systolic Blood Pressure (SBP); cholesterol) into changes in the expected incidence of complications related to diabetes. </w:t>
      </w:r>
      <w:r w:rsidR="008223A3">
        <w:t>It also includes other events that are known to be related to weight (Depression, Breast Cancer, Colorectal Cancer and Osteoarthritis)</w:t>
      </w:r>
      <w:r w:rsidR="003F4754">
        <w:t xml:space="preserve">. </w:t>
      </w:r>
      <w:r w:rsidR="003B4457">
        <w:t xml:space="preserve">The model is an individual simulation to allow </w:t>
      </w:r>
      <w:r w:rsidR="00B21677">
        <w:t xml:space="preserve">tracking of complicated event histories. </w:t>
      </w:r>
    </w:p>
    <w:p w14:paraId="4BAF9986" w14:textId="2F8281C1" w:rsidR="00B21677" w:rsidRPr="00FC3893" w:rsidRDefault="00FC3893" w:rsidP="00FC3893">
      <w:pPr>
        <w:pStyle w:val="Caption"/>
        <w:jc w:val="center"/>
        <w:rPr>
          <w:i w:val="0"/>
          <w:iCs w:val="0"/>
          <w:color w:val="auto"/>
          <w:sz w:val="24"/>
          <w:szCs w:val="24"/>
        </w:rPr>
      </w:pPr>
      <w:r w:rsidRPr="00FC3893">
        <w:rPr>
          <w:i w:val="0"/>
          <w:iCs w:val="0"/>
          <w:color w:val="auto"/>
          <w:sz w:val="24"/>
          <w:szCs w:val="24"/>
        </w:rPr>
        <w:t xml:space="preserve">Figure </w:t>
      </w:r>
      <w:r w:rsidRPr="00FC3893">
        <w:rPr>
          <w:i w:val="0"/>
          <w:iCs w:val="0"/>
          <w:color w:val="auto"/>
          <w:sz w:val="24"/>
          <w:szCs w:val="24"/>
        </w:rPr>
        <w:fldChar w:fldCharType="begin"/>
      </w:r>
      <w:r w:rsidRPr="00FC3893">
        <w:rPr>
          <w:i w:val="0"/>
          <w:iCs w:val="0"/>
          <w:color w:val="auto"/>
          <w:sz w:val="24"/>
          <w:szCs w:val="24"/>
        </w:rPr>
        <w:instrText xml:space="preserve"> SEQ Figure \* ARABIC </w:instrText>
      </w:r>
      <w:r w:rsidRPr="00FC3893">
        <w:rPr>
          <w:i w:val="0"/>
          <w:iCs w:val="0"/>
          <w:color w:val="auto"/>
          <w:sz w:val="24"/>
          <w:szCs w:val="24"/>
        </w:rPr>
        <w:fldChar w:fldCharType="separate"/>
      </w:r>
      <w:r w:rsidRPr="00FC3893">
        <w:rPr>
          <w:i w:val="0"/>
          <w:iCs w:val="0"/>
          <w:color w:val="auto"/>
          <w:sz w:val="24"/>
          <w:szCs w:val="24"/>
        </w:rPr>
        <w:t>1</w:t>
      </w:r>
      <w:r w:rsidRPr="00FC3893">
        <w:rPr>
          <w:i w:val="0"/>
          <w:iCs w:val="0"/>
          <w:color w:val="auto"/>
          <w:sz w:val="24"/>
          <w:szCs w:val="24"/>
        </w:rPr>
        <w:fldChar w:fldCharType="end"/>
      </w:r>
      <w:r w:rsidRPr="00FC3893">
        <w:rPr>
          <w:i w:val="0"/>
          <w:iCs w:val="0"/>
          <w:color w:val="auto"/>
          <w:sz w:val="24"/>
          <w:szCs w:val="24"/>
        </w:rPr>
        <w:t>: The conceptual model underlying the model</w:t>
      </w:r>
    </w:p>
    <w:p w14:paraId="118FD35F" w14:textId="1459CA5A" w:rsidR="00B21677" w:rsidRDefault="00FC3893" w:rsidP="00FC3893">
      <w:pPr>
        <w:jc w:val="center"/>
      </w:pPr>
      <w:r>
        <w:rPr>
          <w:noProof/>
        </w:rPr>
        <w:drawing>
          <wp:inline distT="0" distB="0" distL="0" distR="0" wp14:anchorId="53B4AE0B" wp14:editId="62EE3CBB">
            <wp:extent cx="4320000" cy="6109548"/>
            <wp:effectExtent l="0" t="0" r="4445" b="5715"/>
            <wp:docPr id="760550167"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50167" name="Picture 1" descr="A close-up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000" cy="6109548"/>
                    </a:xfrm>
                    <a:prstGeom prst="rect">
                      <a:avLst/>
                    </a:prstGeom>
                  </pic:spPr>
                </pic:pic>
              </a:graphicData>
            </a:graphic>
          </wp:inline>
        </w:drawing>
      </w:r>
    </w:p>
    <w:p w14:paraId="7CFC7B4A" w14:textId="0565CA0C" w:rsidR="002808DB" w:rsidRDefault="00EE2DFF" w:rsidP="00EE2DFF">
      <w:pPr>
        <w:pStyle w:val="Heading1"/>
      </w:pPr>
      <w:bookmarkStart w:id="2" w:name="_Toc158381247"/>
      <w:r>
        <w:lastRenderedPageBreak/>
        <w:t>Code Structure</w:t>
      </w:r>
      <w:bookmarkEnd w:id="2"/>
    </w:p>
    <w:p w14:paraId="7A486FED" w14:textId="26FE9FD8" w:rsidR="007A5090" w:rsidRPr="007A5090" w:rsidRDefault="007A5090" w:rsidP="007A5090">
      <w:r>
        <w:t xml:space="preserve">The structure of the model inputs and how they feed into the model functions are given below in </w:t>
      </w:r>
      <w:r w:rsidRPr="007A5090">
        <w:fldChar w:fldCharType="begin"/>
      </w:r>
      <w:r w:rsidRPr="007A5090">
        <w:instrText xml:space="preserve"> REF _Ref156211547 \h  \* MERGEFORMAT </w:instrText>
      </w:r>
      <w:r w:rsidRPr="007A5090">
        <w:fldChar w:fldCharType="separate"/>
      </w:r>
      <w:r w:rsidRPr="007A5090">
        <w:t xml:space="preserve">Figure </w:t>
      </w:r>
      <w:r w:rsidRPr="007A5090">
        <w:rPr>
          <w:noProof/>
        </w:rPr>
        <w:t>1</w:t>
      </w:r>
      <w:r w:rsidRPr="007A5090">
        <w:fldChar w:fldCharType="end"/>
      </w:r>
    </w:p>
    <w:p w14:paraId="2669F484" w14:textId="123CA1B4" w:rsidR="00EE2DFF" w:rsidRDefault="00EE2DFF" w:rsidP="00EE2DFF">
      <w:pPr>
        <w:pStyle w:val="Caption"/>
        <w:jc w:val="center"/>
        <w:rPr>
          <w:i w:val="0"/>
          <w:iCs w:val="0"/>
          <w:color w:val="auto"/>
          <w:sz w:val="24"/>
          <w:szCs w:val="24"/>
        </w:rPr>
      </w:pPr>
      <w:bookmarkStart w:id="3" w:name="_Ref156211547"/>
      <w:r w:rsidRPr="00EE2DFF">
        <w:rPr>
          <w:i w:val="0"/>
          <w:iCs w:val="0"/>
          <w:color w:val="auto"/>
          <w:sz w:val="24"/>
          <w:szCs w:val="24"/>
        </w:rPr>
        <w:t xml:space="preserve">Figure </w:t>
      </w:r>
      <w:r w:rsidRPr="00EE2DFF">
        <w:rPr>
          <w:i w:val="0"/>
          <w:iCs w:val="0"/>
          <w:color w:val="auto"/>
          <w:sz w:val="24"/>
          <w:szCs w:val="24"/>
        </w:rPr>
        <w:fldChar w:fldCharType="begin"/>
      </w:r>
      <w:r w:rsidRPr="00EE2DFF">
        <w:rPr>
          <w:i w:val="0"/>
          <w:iCs w:val="0"/>
          <w:color w:val="auto"/>
          <w:sz w:val="24"/>
          <w:szCs w:val="24"/>
        </w:rPr>
        <w:instrText xml:space="preserve"> SEQ Figure \* ARABIC </w:instrText>
      </w:r>
      <w:r w:rsidRPr="00EE2DFF">
        <w:rPr>
          <w:i w:val="0"/>
          <w:iCs w:val="0"/>
          <w:color w:val="auto"/>
          <w:sz w:val="24"/>
          <w:szCs w:val="24"/>
        </w:rPr>
        <w:fldChar w:fldCharType="separate"/>
      </w:r>
      <w:r w:rsidR="00FC3893">
        <w:rPr>
          <w:i w:val="0"/>
          <w:iCs w:val="0"/>
          <w:noProof/>
          <w:color w:val="auto"/>
          <w:sz w:val="24"/>
          <w:szCs w:val="24"/>
        </w:rPr>
        <w:t>2</w:t>
      </w:r>
      <w:r w:rsidRPr="00EE2DFF">
        <w:rPr>
          <w:i w:val="0"/>
          <w:iCs w:val="0"/>
          <w:color w:val="auto"/>
          <w:sz w:val="24"/>
          <w:szCs w:val="24"/>
        </w:rPr>
        <w:fldChar w:fldCharType="end"/>
      </w:r>
      <w:bookmarkEnd w:id="3"/>
      <w:r w:rsidRPr="00EE2DFF">
        <w:rPr>
          <w:i w:val="0"/>
          <w:iCs w:val="0"/>
          <w:color w:val="auto"/>
          <w:sz w:val="24"/>
          <w:szCs w:val="24"/>
        </w:rPr>
        <w:t>: The structure of the code in the model</w:t>
      </w:r>
    </w:p>
    <w:p w14:paraId="4171B3CA" w14:textId="43278EF6" w:rsidR="00FC3893" w:rsidRPr="00FC3893" w:rsidRDefault="00FC3893" w:rsidP="00FC3893">
      <w:pPr>
        <w:jc w:val="center"/>
      </w:pPr>
      <w:r>
        <w:rPr>
          <w:noProof/>
        </w:rPr>
        <w:drawing>
          <wp:inline distT="0" distB="0" distL="0" distR="0" wp14:anchorId="5FA45572" wp14:editId="5AB167F6">
            <wp:extent cx="4320000" cy="6109550"/>
            <wp:effectExtent l="0" t="0" r="4445" b="5715"/>
            <wp:docPr id="2038094109" name="Picture 2" descr="A blue and white documen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94109" name="Picture 2" descr="A blue and white document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0000" cy="6109550"/>
                    </a:xfrm>
                    <a:prstGeom prst="rect">
                      <a:avLst/>
                    </a:prstGeom>
                  </pic:spPr>
                </pic:pic>
              </a:graphicData>
            </a:graphic>
          </wp:inline>
        </w:drawing>
      </w:r>
    </w:p>
    <w:p w14:paraId="0FAF6B9D" w14:textId="0DA2E91B" w:rsidR="00EE2DFF" w:rsidRDefault="00EE2DFF" w:rsidP="00EE2DFF">
      <w:pPr>
        <w:jc w:val="center"/>
      </w:pPr>
    </w:p>
    <w:p w14:paraId="3E7C8974" w14:textId="7052EA9A" w:rsidR="007A5090" w:rsidRDefault="007A5090" w:rsidP="007A5090">
      <w:pPr>
        <w:pStyle w:val="Heading1"/>
      </w:pPr>
      <w:bookmarkStart w:id="4" w:name="_Toc158381248"/>
      <w:r>
        <w:lastRenderedPageBreak/>
        <w:t>Data Inputs</w:t>
      </w:r>
      <w:bookmarkEnd w:id="4"/>
    </w:p>
    <w:p w14:paraId="41088DF2" w14:textId="68840D3B" w:rsidR="007A5090" w:rsidRPr="007A5090" w:rsidRDefault="006B4D32" w:rsidP="007A5090">
      <w:pPr>
        <w:pStyle w:val="Heading2"/>
      </w:pPr>
      <w:bookmarkStart w:id="5" w:name="_Toc158381249"/>
      <w:r>
        <w:t>Populations/</w:t>
      </w:r>
      <w:r w:rsidR="007A5090" w:rsidRPr="007A5090">
        <w:t>Population</w:t>
      </w:r>
      <w:r w:rsidR="007A5090">
        <w:t xml:space="preserve"> name.csv</w:t>
      </w:r>
      <w:bookmarkEnd w:id="5"/>
    </w:p>
    <w:p w14:paraId="4BE570E2" w14:textId="064686E3" w:rsidR="007A5090" w:rsidRDefault="007A5090" w:rsidP="00E7019A">
      <w:r>
        <w:t xml:space="preserve">This contains the </w:t>
      </w:r>
      <w:r w:rsidR="00FC3893">
        <w:t>people</w:t>
      </w:r>
      <w:r w:rsidR="00BD77AB">
        <w:t xml:space="preserve"> with diabetes</w:t>
      </w:r>
      <w:r>
        <w:t xml:space="preserve"> characteristics for the simulation. </w:t>
      </w:r>
      <w:r w:rsidR="006B4D32">
        <w:t>Population name is user defined for you</w:t>
      </w:r>
      <w:r w:rsidR="00007B47">
        <w:t>r</w:t>
      </w:r>
      <w:r w:rsidR="006B4D32">
        <w:t xml:space="preserve"> </w:t>
      </w:r>
      <w:proofErr w:type="gramStart"/>
      <w:r w:rsidR="006B4D32">
        <w:t>particular analysis</w:t>
      </w:r>
      <w:proofErr w:type="gramEnd"/>
      <w:r w:rsidR="006B4D32">
        <w:t xml:space="preserve">. </w:t>
      </w:r>
      <w:r>
        <w:t>This is a raw data file that is processed using the</w:t>
      </w:r>
      <w:r w:rsidRPr="007A5090">
        <w:t xml:space="preserve"> </w:t>
      </w:r>
      <w:proofErr w:type="spellStart"/>
      <w:r w:rsidRPr="007A5090">
        <w:t>build_population</w:t>
      </w:r>
      <w:proofErr w:type="spellEnd"/>
      <w:r>
        <w:t xml:space="preserve"> function, which is located at (R/</w:t>
      </w:r>
      <w:r w:rsidRPr="007A5090">
        <w:t xml:space="preserve"> </w:t>
      </w:r>
      <w:proofErr w:type="spellStart"/>
      <w:r w:rsidRPr="007A5090">
        <w:t>build_</w:t>
      </w:r>
      <w:proofErr w:type="gramStart"/>
      <w:r w:rsidRPr="007A5090">
        <w:t>population</w:t>
      </w:r>
      <w:r>
        <w:t>.R</w:t>
      </w:r>
      <w:proofErr w:type="spellEnd"/>
      <w:proofErr w:type="gramEnd"/>
      <w:r>
        <w:t xml:space="preserve"> file). The file located at data/PopulationVariables.csv lists all </w:t>
      </w:r>
      <w:r w:rsidR="00FC3893">
        <w:t>people</w:t>
      </w:r>
      <w:r w:rsidR="00BD77AB">
        <w:t xml:space="preserve"> with diabetes</w:t>
      </w:r>
      <w:r>
        <w:t xml:space="preserve"> characteristics in the simulation and </w:t>
      </w:r>
      <w:r w:rsidR="00FC3893">
        <w:t xml:space="preserve">units for these characteristics. </w:t>
      </w:r>
    </w:p>
    <w:p w14:paraId="675EF150" w14:textId="32B67EED" w:rsidR="00AA3D17" w:rsidRDefault="00AA3D17" w:rsidP="00E7019A">
      <w:r>
        <w:t>Some default populations have been provided. These are:</w:t>
      </w:r>
    </w:p>
    <w:tbl>
      <w:tblPr>
        <w:tblStyle w:val="TableGrid"/>
        <w:tblW w:w="0" w:type="auto"/>
        <w:tblLook w:val="04A0" w:firstRow="1" w:lastRow="0" w:firstColumn="1" w:lastColumn="0" w:noHBand="0" w:noVBand="1"/>
      </w:tblPr>
      <w:tblGrid>
        <w:gridCol w:w="4508"/>
        <w:gridCol w:w="4508"/>
      </w:tblGrid>
      <w:tr w:rsidR="00AA3D17" w14:paraId="1E921CF2" w14:textId="77777777" w:rsidTr="00AA3D17">
        <w:tc>
          <w:tcPr>
            <w:tcW w:w="4508" w:type="dxa"/>
          </w:tcPr>
          <w:p w14:paraId="42E81B4E" w14:textId="542C4FB7" w:rsidR="00AA3D17" w:rsidRDefault="00AA3D17" w:rsidP="00E7019A">
            <w:r>
              <w:t>File name</w:t>
            </w:r>
          </w:p>
        </w:tc>
        <w:tc>
          <w:tcPr>
            <w:tcW w:w="4508" w:type="dxa"/>
          </w:tcPr>
          <w:p w14:paraId="5D6C4B50" w14:textId="5F8F0AED" w:rsidR="00AA3D17" w:rsidRDefault="00AA3D17" w:rsidP="00E7019A">
            <w:r>
              <w:t>Description</w:t>
            </w:r>
          </w:p>
        </w:tc>
      </w:tr>
      <w:tr w:rsidR="00AA3D17" w14:paraId="278E942C" w14:textId="77777777" w:rsidTr="00AA3D17">
        <w:tc>
          <w:tcPr>
            <w:tcW w:w="4508" w:type="dxa"/>
          </w:tcPr>
          <w:p w14:paraId="666D446E" w14:textId="31E915DE" w:rsidR="00AA3D17" w:rsidRDefault="00AA3D17" w:rsidP="00E7019A">
            <w:r>
              <w:t>POPULATION1.csv</w:t>
            </w:r>
          </w:p>
        </w:tc>
        <w:tc>
          <w:tcPr>
            <w:tcW w:w="4508" w:type="dxa"/>
          </w:tcPr>
          <w:p w14:paraId="08E72BF9" w14:textId="64C581AE" w:rsidR="00AA3D17" w:rsidRDefault="00AA3D17" w:rsidP="00E7019A">
            <w:r>
              <w:t>Population receiving 1</w:t>
            </w:r>
            <w:r w:rsidRPr="00AA3D17">
              <w:rPr>
                <w:vertAlign w:val="superscript"/>
              </w:rPr>
              <w:t>st</w:t>
            </w:r>
            <w:r>
              <w:t xml:space="preserve"> line pharmacotherapy in NICE NG28</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AA3D17" w14:paraId="00846A54" w14:textId="77777777" w:rsidTr="00AA3D17">
        <w:tc>
          <w:tcPr>
            <w:tcW w:w="4508" w:type="dxa"/>
          </w:tcPr>
          <w:p w14:paraId="23D735FA" w14:textId="6BDFE8E9" w:rsidR="00AA3D17" w:rsidRDefault="00AA3D17" w:rsidP="00AA3D17">
            <w:r>
              <w:t>POPULATION2.csv</w:t>
            </w:r>
          </w:p>
        </w:tc>
        <w:tc>
          <w:tcPr>
            <w:tcW w:w="4508" w:type="dxa"/>
          </w:tcPr>
          <w:p w14:paraId="123E7112" w14:textId="341275F3" w:rsidR="00AA3D17" w:rsidRDefault="00AA3D17" w:rsidP="00AA3D17">
            <w:r>
              <w:t>Population receiving 2</w:t>
            </w:r>
            <w:r w:rsidRPr="00AA3D17">
              <w:rPr>
                <w:vertAlign w:val="superscript"/>
              </w:rPr>
              <w:t>nd</w:t>
            </w:r>
            <w:r>
              <w:t xml:space="preserve"> line pharmacotherapy in NICE NG28</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AA3D17" w14:paraId="50564EC5" w14:textId="77777777" w:rsidTr="00AA3D17">
        <w:tc>
          <w:tcPr>
            <w:tcW w:w="4508" w:type="dxa"/>
          </w:tcPr>
          <w:p w14:paraId="72EFC120" w14:textId="2D41D060" w:rsidR="00AA3D17" w:rsidRDefault="00AA3D17" w:rsidP="00AA3D17">
            <w:r>
              <w:t>POPULATION3.csv</w:t>
            </w:r>
          </w:p>
        </w:tc>
        <w:tc>
          <w:tcPr>
            <w:tcW w:w="4508" w:type="dxa"/>
          </w:tcPr>
          <w:p w14:paraId="72D0D3B2" w14:textId="4343B468" w:rsidR="00AA3D17" w:rsidRDefault="00AA3D17" w:rsidP="00AA3D17">
            <w:r>
              <w:t>Population receiving 3</w:t>
            </w:r>
            <w:r w:rsidRPr="00AA3D17">
              <w:rPr>
                <w:vertAlign w:val="superscript"/>
              </w:rPr>
              <w:t>rd</w:t>
            </w:r>
            <w:r>
              <w:t xml:space="preserve"> pharmacotherapy in NICE NG28</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495F44" w14:paraId="6F5D6B09" w14:textId="77777777" w:rsidTr="00AA3D17">
        <w:tc>
          <w:tcPr>
            <w:tcW w:w="4508" w:type="dxa"/>
          </w:tcPr>
          <w:p w14:paraId="1A18C631" w14:textId="1545EC46" w:rsidR="00495F44" w:rsidRDefault="00495F44" w:rsidP="00495F44">
            <w:r>
              <w:t>POPULATION2_earlyonset.csv</w:t>
            </w:r>
          </w:p>
        </w:tc>
        <w:tc>
          <w:tcPr>
            <w:tcW w:w="4508" w:type="dxa"/>
          </w:tcPr>
          <w:p w14:paraId="43780B7C" w14:textId="5F622CC8" w:rsidR="00495F44" w:rsidRDefault="00495F44" w:rsidP="00495F44">
            <w:r>
              <w:t>Population receiving 2</w:t>
            </w:r>
            <w:r w:rsidRPr="00AA3D17">
              <w:rPr>
                <w:vertAlign w:val="superscript"/>
              </w:rPr>
              <w:t>nd</w:t>
            </w:r>
            <w:r>
              <w:t xml:space="preserve"> line pharmacotherapy in NICE NG28, with resampling so only </w:t>
            </w:r>
            <w:r w:rsidR="00774597">
              <w:t>people with</w:t>
            </w:r>
            <w:r w:rsidR="00BD77AB">
              <w:t xml:space="preserve"> </w:t>
            </w:r>
            <w:r w:rsidR="00774597">
              <w:t>diabetes</w:t>
            </w:r>
            <w:r>
              <w:t xml:space="preserve"> diagnosed before 40 are included</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495F44" w14:paraId="399ED167" w14:textId="77777777" w:rsidTr="00AA3D17">
        <w:tc>
          <w:tcPr>
            <w:tcW w:w="4508" w:type="dxa"/>
          </w:tcPr>
          <w:p w14:paraId="6DE0340C" w14:textId="35AAE6A5" w:rsidR="00495F44" w:rsidRDefault="00495F44" w:rsidP="00495F44">
            <w:r>
              <w:t>POPULATION3.csv</w:t>
            </w:r>
          </w:p>
        </w:tc>
        <w:tc>
          <w:tcPr>
            <w:tcW w:w="4508" w:type="dxa"/>
          </w:tcPr>
          <w:p w14:paraId="4D39B342" w14:textId="0A11114B" w:rsidR="00495F44" w:rsidRDefault="00495F44" w:rsidP="00495F44">
            <w:r>
              <w:t>Population receiving 3</w:t>
            </w:r>
            <w:r w:rsidRPr="00AA3D17">
              <w:rPr>
                <w:vertAlign w:val="superscript"/>
              </w:rPr>
              <w:t>rd</w:t>
            </w:r>
            <w:r>
              <w:t xml:space="preserve"> pharmacotherapy in NICE NG28, with resampling so only </w:t>
            </w:r>
            <w:r w:rsidR="00774597">
              <w:t>people with</w:t>
            </w:r>
            <w:r w:rsidR="00BD77AB">
              <w:t xml:space="preserve"> </w:t>
            </w:r>
            <w:r w:rsidR="00774597">
              <w:t>diabetes</w:t>
            </w:r>
            <w:r>
              <w:t xml:space="preserve"> diagnosed before 40 are included</w:t>
            </w:r>
            <w:r w:rsidR="00BD77AB">
              <w:fldChar w:fldCharType="begin"/>
            </w:r>
            <w:r w:rsidR="00BD77AB">
              <w:instrText xml:space="preserve"> ADDIN EN.CITE &lt;EndNote&gt;&lt;Cite&gt;&lt;Author&gt;National Institute for Health and Care Excellence&lt;/Author&gt;&lt;Year&gt;2015&lt;/Year&gt;&lt;RecNum&gt;1&lt;/RecNum&gt;&lt;DisplayText&gt;[1]&lt;/DisplayText&gt;&lt;record&gt;&lt;rec-number&gt;1&lt;/rec-number&gt;&lt;foreign-keys&gt;&lt;key app="EN" db-id="dxrfrw20pftez0e0fa9vw5sdx5fzsw2pdfsz" timestamp="1643031938"&gt;1&lt;/key&gt;&lt;/foreign-keys&gt;&lt;ref-type name="Report"&gt;27&lt;/ref-type&gt;&lt;contributors&gt;&lt;authors&gt;&lt;author&gt;National Institute for Health and Care Excellence,&lt;/author&gt;&lt;/authors&gt;&lt;/contributors&gt;&lt;titles&gt;&lt;title&gt;Type 2 diabetes in adults: management&lt;/title&gt;&lt;/titles&gt;&lt;volume&gt;2022&lt;/volume&gt;&lt;number&gt;24th January 2022&lt;/number&gt;&lt;dates&gt;&lt;year&gt;2015&lt;/year&gt;&lt;/dates&gt;&lt;urls&gt;&lt;related-urls&gt;&lt;url&gt;https://www.nice.org.uk/guidance/ng28&lt;/url&gt;&lt;/related-urls&gt;&lt;/urls&gt;&lt;/record&gt;&lt;/Cite&gt;&lt;/EndNote&gt;</w:instrText>
            </w:r>
            <w:r w:rsidR="00BD77AB">
              <w:fldChar w:fldCharType="separate"/>
            </w:r>
            <w:r w:rsidR="00BD77AB">
              <w:rPr>
                <w:noProof/>
              </w:rPr>
              <w:t>[1]</w:t>
            </w:r>
            <w:r w:rsidR="00BD77AB">
              <w:fldChar w:fldCharType="end"/>
            </w:r>
          </w:p>
        </w:tc>
      </w:tr>
      <w:tr w:rsidR="00AA3D17" w14:paraId="2E61FDC0" w14:textId="77777777" w:rsidTr="007C4120">
        <w:tc>
          <w:tcPr>
            <w:tcW w:w="4508" w:type="dxa"/>
            <w:tcBorders>
              <w:bottom w:val="single" w:sz="4" w:space="0" w:color="auto"/>
            </w:tcBorders>
          </w:tcPr>
          <w:p w14:paraId="1CD441E0" w14:textId="300349D6" w:rsidR="00AA3D17" w:rsidRDefault="00495F44" w:rsidP="00E7019A">
            <w:r>
              <w:t>POPULATION_UKPDS.csv</w:t>
            </w:r>
          </w:p>
        </w:tc>
        <w:tc>
          <w:tcPr>
            <w:tcW w:w="4508" w:type="dxa"/>
            <w:tcBorders>
              <w:bottom w:val="single" w:sz="4" w:space="0" w:color="auto"/>
            </w:tcBorders>
          </w:tcPr>
          <w:p w14:paraId="15EFDF9B" w14:textId="3BD359FF" w:rsidR="00AA3D17" w:rsidRDefault="00495F44" w:rsidP="00E7019A">
            <w:r>
              <w:t>Population matching most of the examples given in the UKPDS</w:t>
            </w:r>
            <w:r w:rsidR="00BD77AB">
              <w:t xml:space="preserve"> </w:t>
            </w:r>
            <w:proofErr w:type="gramStart"/>
            <w:r w:rsidR="00BD77AB">
              <w:t>82</w:t>
            </w:r>
            <w:r>
              <w:t xml:space="preserve"> </w:t>
            </w:r>
            <w:r w:rsidR="00BD77AB">
              <w:t xml:space="preserve"> and</w:t>
            </w:r>
            <w:proofErr w:type="gramEnd"/>
            <w:r w:rsidR="00BD77AB">
              <w:t xml:space="preserve">  UKPDS 90 risk </w:t>
            </w:r>
            <w:r>
              <w:t>function papers, to allow unit tests</w:t>
            </w:r>
            <w:r w:rsidR="00BD77AB">
              <w:fldChar w:fldCharType="begin">
                <w:fldData xml:space="preserve">PEVuZE5vdGU+PENpdGU+PEF1dGhvcj5IYXllczwvQXV0aG9yPjxZZWFyPjIwMTM8L1llYXI+PFJl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</w:fldData>
              </w:fldChar>
            </w:r>
            <w:r w:rsidR="00BD77AB">
              <w:instrText xml:space="preserve"> ADDIN EN.CITE </w:instrText>
            </w:r>
            <w:r w:rsidR="00BD77AB">
              <w:fldChar w:fldCharType="begin">
                <w:fldData xml:space="preserve">PEVuZE5vdGU+PENpdGU+PEF1dGhvcj5IYXllczwvQXV0aG9yPjxZZWFyPjIwMTM8L1llYXI+PFJl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</w:fldData>
              </w:fldChar>
            </w:r>
            <w:r w:rsidR="00BD77AB">
              <w:instrText xml:space="preserve"> ADDIN EN.CITE.DATA </w:instrText>
            </w:r>
            <w:r w:rsidR="00BD77AB">
              <w:fldChar w:fldCharType="end"/>
            </w:r>
            <w:r w:rsidR="00BD77AB">
              <w:fldChar w:fldCharType="separate"/>
            </w:r>
            <w:r w:rsidR="00BD77AB">
              <w:rPr>
                <w:noProof/>
              </w:rPr>
              <w:t>[2, 3]</w:t>
            </w:r>
            <w:r w:rsidR="00BD77AB">
              <w:fldChar w:fldCharType="end"/>
            </w:r>
          </w:p>
        </w:tc>
      </w:tr>
      <w:tr w:rsidR="007C4120" w14:paraId="5E712A9B" w14:textId="77777777" w:rsidTr="007C4120">
        <w:tc>
          <w:tcPr>
            <w:tcW w:w="9016" w:type="dxa"/>
            <w:gridSpan w:val="2"/>
            <w:tcBorders>
              <w:top w:val="single" w:sz="4" w:space="0" w:color="auto"/>
              <w:left w:val="nil"/>
              <w:bottom w:val="nil"/>
              <w:right w:val="nil"/>
            </w:tcBorders>
          </w:tcPr>
          <w:p w14:paraId="280B8EC7" w14:textId="442A5B53" w:rsidR="007C4120" w:rsidRDefault="007C4120" w:rsidP="00E7019A">
            <w:r>
              <w:t>NICE, National Institute for Health and Care Excellence</w:t>
            </w:r>
            <w:r w:rsidR="000A275E">
              <w:t xml:space="preserve">; UKPDS, </w:t>
            </w:r>
            <w:r w:rsidR="000A275E" w:rsidRPr="000A275E">
              <w:t>UK Prospective Diabetes Study</w:t>
            </w:r>
          </w:p>
        </w:tc>
      </w:tr>
    </w:tbl>
    <w:p w14:paraId="38FC130F" w14:textId="77777777" w:rsidR="00AA3D17" w:rsidRDefault="00AA3D17" w:rsidP="00E7019A"/>
    <w:p w14:paraId="6E168F7D" w14:textId="49CD09F0" w:rsidR="007A5090" w:rsidRDefault="009D1C6B" w:rsidP="007A5090">
      <w:pPr>
        <w:rPr>
          <w:b/>
          <w:bCs/>
          <w:color w:val="FF0000"/>
        </w:rPr>
      </w:pPr>
      <w:r w:rsidRPr="009D1C6B">
        <w:rPr>
          <w:b/>
          <w:bCs/>
          <w:color w:val="FF0000"/>
        </w:rPr>
        <w:t xml:space="preserve">Note you </w:t>
      </w:r>
      <w:r w:rsidRPr="009D1C6B">
        <w:rPr>
          <w:b/>
          <w:bCs/>
          <w:color w:val="FF0000"/>
          <w:u w:val="single"/>
        </w:rPr>
        <w:t>should not</w:t>
      </w:r>
      <w:r w:rsidRPr="009D1C6B">
        <w:rPr>
          <w:b/>
          <w:bCs/>
          <w:color w:val="FF0000"/>
        </w:rPr>
        <w:t xml:space="preserve"> use this model if you are</w:t>
      </w:r>
      <w:r w:rsidR="00D80E3D">
        <w:rPr>
          <w:b/>
          <w:bCs/>
          <w:color w:val="FF0000"/>
        </w:rPr>
        <w:t xml:space="preserve"> using</w:t>
      </w:r>
      <w:r w:rsidRPr="009D1C6B">
        <w:rPr>
          <w:b/>
          <w:bCs/>
          <w:color w:val="FF0000"/>
        </w:rPr>
        <w:t xml:space="preserve"> </w:t>
      </w:r>
      <w:r w:rsidR="008475C2">
        <w:rPr>
          <w:b/>
          <w:bCs/>
          <w:color w:val="FF0000"/>
        </w:rPr>
        <w:t>actual</w:t>
      </w:r>
      <w:r w:rsidR="00497968">
        <w:rPr>
          <w:b/>
          <w:bCs/>
          <w:color w:val="FF0000"/>
        </w:rPr>
        <w:t xml:space="preserve"> data from</w:t>
      </w:r>
      <w:r w:rsidR="008475C2">
        <w:rPr>
          <w:b/>
          <w:bCs/>
          <w:color w:val="FF0000"/>
        </w:rPr>
        <w:t xml:space="preserve"> </w:t>
      </w:r>
      <w:r w:rsidR="00774597">
        <w:rPr>
          <w:b/>
          <w:bCs/>
          <w:color w:val="FF0000"/>
        </w:rPr>
        <w:t>people with</w:t>
      </w:r>
      <w:r w:rsidR="00BD77AB">
        <w:rPr>
          <w:b/>
          <w:bCs/>
          <w:color w:val="FF0000"/>
        </w:rPr>
        <w:t xml:space="preserve"> diabetes</w:t>
      </w:r>
      <w:r w:rsidRPr="009D1C6B">
        <w:rPr>
          <w:b/>
          <w:bCs/>
          <w:color w:val="FF0000"/>
        </w:rPr>
        <w:t xml:space="preserve"> level </w:t>
      </w:r>
      <w:r w:rsidR="008475C2">
        <w:rPr>
          <w:b/>
          <w:bCs/>
          <w:color w:val="FF0000"/>
        </w:rPr>
        <w:t>(or bootstrap</w:t>
      </w:r>
      <w:r w:rsidR="00497968">
        <w:rPr>
          <w:b/>
          <w:bCs/>
          <w:color w:val="FF0000"/>
        </w:rPr>
        <w:t>p</w:t>
      </w:r>
      <w:r w:rsidR="00D80E3D">
        <w:rPr>
          <w:b/>
          <w:bCs/>
          <w:color w:val="FF0000"/>
        </w:rPr>
        <w:t>ed</w:t>
      </w:r>
      <w:r w:rsidR="008475C2">
        <w:rPr>
          <w:b/>
          <w:bCs/>
          <w:color w:val="FF0000"/>
        </w:rPr>
        <w:t xml:space="preserve"> </w:t>
      </w:r>
      <w:r w:rsidR="00774597">
        <w:rPr>
          <w:b/>
          <w:bCs/>
          <w:color w:val="FF0000"/>
        </w:rPr>
        <w:t xml:space="preserve">people </w:t>
      </w:r>
      <w:r w:rsidR="00497968">
        <w:rPr>
          <w:b/>
          <w:bCs/>
          <w:color w:val="FF0000"/>
        </w:rPr>
        <w:t>which is from a data set of people with diabetes</w:t>
      </w:r>
      <w:r w:rsidR="008475C2">
        <w:rPr>
          <w:b/>
          <w:bCs/>
          <w:color w:val="FF0000"/>
        </w:rPr>
        <w:t xml:space="preserve">) </w:t>
      </w:r>
      <w:r>
        <w:rPr>
          <w:b/>
          <w:bCs/>
          <w:color w:val="FF0000"/>
        </w:rPr>
        <w:t>in your analysis</w:t>
      </w:r>
      <w:r w:rsidRPr="009D1C6B">
        <w:rPr>
          <w:b/>
          <w:bCs/>
          <w:color w:val="FF0000"/>
        </w:rPr>
        <w:t xml:space="preserve">. Any data put in this folder will be available under a GPL version 2 or later licence. </w:t>
      </w:r>
      <w:r w:rsidR="008475C2">
        <w:rPr>
          <w:b/>
          <w:bCs/>
          <w:color w:val="FF0000"/>
        </w:rPr>
        <w:t xml:space="preserve">It is therefore important to assign distributions to any </w:t>
      </w:r>
      <w:r w:rsidR="00774597">
        <w:rPr>
          <w:b/>
          <w:bCs/>
          <w:color w:val="FF0000"/>
        </w:rPr>
        <w:t>people with</w:t>
      </w:r>
      <w:r w:rsidR="00BD77AB">
        <w:rPr>
          <w:b/>
          <w:bCs/>
          <w:color w:val="FF0000"/>
        </w:rPr>
        <w:t xml:space="preserve"> diabetes</w:t>
      </w:r>
      <w:r w:rsidR="008475C2">
        <w:rPr>
          <w:b/>
          <w:bCs/>
          <w:color w:val="FF0000"/>
        </w:rPr>
        <w:t xml:space="preserve"> level data you have and simulate characteristics from these</w:t>
      </w:r>
      <w:r w:rsidR="00497968">
        <w:rPr>
          <w:b/>
          <w:bCs/>
          <w:color w:val="FF0000"/>
        </w:rPr>
        <w:t xml:space="preserve"> distributions</w:t>
      </w:r>
      <w:r w:rsidR="008475C2">
        <w:rPr>
          <w:b/>
          <w:bCs/>
          <w:color w:val="FF0000"/>
        </w:rPr>
        <w:t>.</w:t>
      </w:r>
    </w:p>
    <w:p w14:paraId="0A527BDC" w14:textId="77777777" w:rsidR="00232BA3" w:rsidRPr="007676EC" w:rsidRDefault="00232BA3" w:rsidP="007A5090"/>
    <w:p w14:paraId="7204823C" w14:textId="25A2A084" w:rsidR="007A5090" w:rsidRDefault="007528AA" w:rsidP="007A5090">
      <w:pPr>
        <w:pStyle w:val="Heading2"/>
      </w:pPr>
      <w:bookmarkStart w:id="6" w:name="_Toc158381250"/>
      <w:proofErr w:type="spellStart"/>
      <w:r>
        <w:lastRenderedPageBreak/>
        <w:t>Parameter.rda</w:t>
      </w:r>
      <w:bookmarkEnd w:id="6"/>
      <w:proofErr w:type="spellEnd"/>
    </w:p>
    <w:p w14:paraId="5BFA511D" w14:textId="72E06EC0" w:rsidR="007528AA" w:rsidRDefault="007528AA" w:rsidP="007528AA">
      <w:r>
        <w:t>This is an RDA file that contains data on every parameter in the simulation. Each parameter is a separate column. The first row is the mean/median values for the parameter for a deterministic model run. The subsequent rows are random samples for a probabilistic model run.</w:t>
      </w:r>
    </w:p>
    <w:p w14:paraId="2036A657" w14:textId="77777777" w:rsidR="007528AA" w:rsidRDefault="007528AA" w:rsidP="007528AA"/>
    <w:p w14:paraId="0686D96B" w14:textId="6C5B3390" w:rsidR="00163903" w:rsidRDefault="00857DB9" w:rsidP="007528AA">
      <w:r>
        <w:t xml:space="preserve">This file is generated externally to the source code in this iteration of the model. Adaptations to this file should overwrite the existing </w:t>
      </w:r>
      <w:proofErr w:type="spellStart"/>
      <w:r w:rsidR="00585F8D">
        <w:t>P</w:t>
      </w:r>
      <w:r>
        <w:t>arameter.rda</w:t>
      </w:r>
      <w:proofErr w:type="spellEnd"/>
      <w:r>
        <w:t xml:space="preserve"> file </w:t>
      </w:r>
    </w:p>
    <w:p w14:paraId="4D3D185E" w14:textId="088F6E1A" w:rsidR="00163903" w:rsidRDefault="00163903" w:rsidP="00163903">
      <w:pPr>
        <w:pStyle w:val="Heading2"/>
      </w:pPr>
      <w:bookmarkStart w:id="7" w:name="_Ref156312396"/>
      <w:bookmarkStart w:id="8" w:name="_Toc158381251"/>
      <w:r>
        <w:t>LifeTables.csv</w:t>
      </w:r>
      <w:bookmarkEnd w:id="7"/>
      <w:bookmarkEnd w:id="8"/>
    </w:p>
    <w:p w14:paraId="4B0E8339" w14:textId="77777777" w:rsidR="008476A6" w:rsidRDefault="008476A6" w:rsidP="00163903"/>
    <w:p w14:paraId="15C5E378" w14:textId="3A11A2F8" w:rsidR="00163903" w:rsidRDefault="00163903" w:rsidP="00163903">
      <w:r>
        <w:t xml:space="preserve">These are data extracted from the ONS lifetables. The format is a long format. As in the model AGE is in years and FEMALE is coded as 1 = female, 0 = male. </w:t>
      </w:r>
      <w:r w:rsidR="00B80150">
        <w:t>Age 101 has been added with a probability of 1 to ensure that people die at age 101.</w:t>
      </w:r>
      <w:r w:rsidR="008476A6">
        <w:t xml:space="preserve"> These data are used within the model to ensure that the probability of death does not fall below the age-gender matched general population. </w:t>
      </w:r>
    </w:p>
    <w:p w14:paraId="23C8B02E" w14:textId="77777777" w:rsidR="009A6E18" w:rsidRDefault="009A6E18" w:rsidP="00163903"/>
    <w:p w14:paraId="419FF70A" w14:textId="77777777" w:rsidR="009A6E18" w:rsidRDefault="009A6E18" w:rsidP="009A6E18">
      <w:pPr>
        <w:pStyle w:val="Heading1"/>
      </w:pPr>
      <w:bookmarkStart w:id="9" w:name="_Toc158381252"/>
      <w:r>
        <w:t>User Defined Global Options</w:t>
      </w:r>
      <w:bookmarkEnd w:id="9"/>
    </w:p>
    <w:p w14:paraId="30D5221C" w14:textId="77777777" w:rsidR="009A6E18" w:rsidRPr="00EE1923" w:rsidRDefault="009A6E18" w:rsidP="009A6E18">
      <w:pPr>
        <w:pStyle w:val="Heading2"/>
      </w:pPr>
      <w:bookmarkStart w:id="10" w:name="_Toc158381253"/>
      <w:r>
        <w:t xml:space="preserve">Global </w:t>
      </w:r>
      <w:proofErr w:type="spellStart"/>
      <w:r>
        <w:t>Options.R</w:t>
      </w:r>
      <w:bookmarkEnd w:id="10"/>
      <w:proofErr w:type="spellEnd"/>
    </w:p>
    <w:p w14:paraId="7B8A6017" w14:textId="77777777" w:rsidR="009A6E18" w:rsidRDefault="009A6E18" w:rsidP="009A6E18">
      <w:r>
        <w:t xml:space="preserve">This is an R script that allows the user to set up a matrix that controls various options in the model, so that they don’t need to be hard coded or need multiple numbers defined. </w:t>
      </w:r>
    </w:p>
    <w:p w14:paraId="06953CFB" w14:textId="77777777" w:rsidR="009A6E18" w:rsidRDefault="009A6E18" w:rsidP="009A6E18">
      <w:r>
        <w:t xml:space="preserve">The </w:t>
      </w:r>
      <w:proofErr w:type="spellStart"/>
      <w:r>
        <w:t>rownames</w:t>
      </w:r>
      <w:proofErr w:type="spellEnd"/>
      <w:r>
        <w:t xml:space="preserve"> are the user defined names of the columns</w:t>
      </w:r>
    </w:p>
    <w:p w14:paraId="26512EF2" w14:textId="34E4E119" w:rsidR="009A6E18" w:rsidRDefault="009A6E18" w:rsidP="009A6E18">
      <w:r>
        <w:t>The 1</w:t>
      </w:r>
      <w:r w:rsidRPr="00FE7427">
        <w:rPr>
          <w:vertAlign w:val="superscript"/>
        </w:rPr>
        <w:t>st</w:t>
      </w:r>
      <w:r>
        <w:t xml:space="preserve"> Column is Value, this contains the Value that you want this option to have. This can be numeric or character string. An example of a numeric option is n, which is 5000. This is to set the model to run 5000 </w:t>
      </w:r>
      <w:r w:rsidR="00774597">
        <w:t>people with</w:t>
      </w:r>
      <w:r>
        <w:t xml:space="preserve"> diabetes. An example of a string is </w:t>
      </w:r>
      <w:proofErr w:type="spellStart"/>
      <w:r>
        <w:t>Results_output</w:t>
      </w:r>
      <w:proofErr w:type="spellEnd"/>
      <w:r>
        <w:t>, which,</w:t>
      </w:r>
      <w:r w:rsidR="00D42BF3">
        <w:t xml:space="preserve"> </w:t>
      </w:r>
      <w:r>
        <w:t>set as “Summary”,</w:t>
      </w:r>
      <w:r w:rsidR="00A9560B">
        <w:t xml:space="preserve"> </w:t>
      </w:r>
      <w:r>
        <w:t xml:space="preserve">means that summary statistics from a model run will be reported and not the full </w:t>
      </w:r>
      <w:r w:rsidR="00774597">
        <w:t>people with</w:t>
      </w:r>
      <w:r>
        <w:t xml:space="preserve"> diabetes characteristics matrix. </w:t>
      </w:r>
    </w:p>
    <w:p w14:paraId="1382B184" w14:textId="77777777" w:rsidR="009A6E18" w:rsidRDefault="009A6E18" w:rsidP="009A6E18">
      <w:r>
        <w:t xml:space="preserve">All options should be accompanied by a description and terms in this matrix should be used consistently throughout the model code. </w:t>
      </w:r>
    </w:p>
    <w:p w14:paraId="1D398510" w14:textId="062412CA" w:rsidR="009A6E18" w:rsidRPr="00B80150" w:rsidRDefault="009A6E18" w:rsidP="00163903">
      <w:r>
        <w:t xml:space="preserve">This script returns a user defined matrix called </w:t>
      </w:r>
      <w:proofErr w:type="spellStart"/>
      <w:r>
        <w:t>GlobalVars</w:t>
      </w:r>
      <w:proofErr w:type="spellEnd"/>
      <w:r>
        <w:t>, that can then be called into all model functions. Once made</w:t>
      </w:r>
      <w:r w:rsidR="00C87E02">
        <w:t xml:space="preserve"> for the base case analysis</w:t>
      </w:r>
      <w:r>
        <w:t xml:space="preserve">, the </w:t>
      </w:r>
      <w:proofErr w:type="spellStart"/>
      <w:r>
        <w:t>GlobalVars</w:t>
      </w:r>
      <w:proofErr w:type="spellEnd"/>
      <w:r>
        <w:t xml:space="preserve"> matrix can be manipulated in the analysis file to allow the user to run different modelling scenarios. </w:t>
      </w:r>
      <w:r w:rsidR="00D42BF3">
        <w:t xml:space="preserve">The only option in the matrix that does </w:t>
      </w:r>
      <w:r w:rsidR="0042679E">
        <w:t xml:space="preserve">not need to be changed here is the </w:t>
      </w:r>
      <w:r w:rsidR="0042679E">
        <w:lastRenderedPageBreak/>
        <w:t xml:space="preserve">treatment arm, as this is a direct </w:t>
      </w:r>
      <w:r w:rsidR="006F41A6">
        <w:t xml:space="preserve">user defined </w:t>
      </w:r>
      <w:r w:rsidR="0042679E">
        <w:t xml:space="preserve">input into the functions that run the model analyses. </w:t>
      </w:r>
    </w:p>
    <w:p w14:paraId="1006378A" w14:textId="77777777" w:rsidR="00163903" w:rsidRDefault="00163903" w:rsidP="00163903"/>
    <w:p w14:paraId="1E186A81" w14:textId="4DFAB24C" w:rsidR="00163903" w:rsidRDefault="008476A6" w:rsidP="008476A6">
      <w:pPr>
        <w:pStyle w:val="Heading1"/>
      </w:pPr>
      <w:bookmarkStart w:id="11" w:name="_Toc158381254"/>
      <w:r>
        <w:t>Pre analysis functions</w:t>
      </w:r>
      <w:bookmarkEnd w:id="11"/>
    </w:p>
    <w:p w14:paraId="2A0EAEE1" w14:textId="52C18633" w:rsidR="008476A6" w:rsidRDefault="008476A6" w:rsidP="008476A6">
      <w:pPr>
        <w:pStyle w:val="Heading2"/>
      </w:pPr>
      <w:bookmarkStart w:id="12" w:name="_Toc158381255"/>
      <w:r>
        <w:t>R/</w:t>
      </w:r>
      <w:proofErr w:type="spellStart"/>
      <w:r>
        <w:t>build_</w:t>
      </w:r>
      <w:proofErr w:type="gramStart"/>
      <w:r>
        <w:t>population.R</w:t>
      </w:r>
      <w:bookmarkEnd w:id="12"/>
      <w:proofErr w:type="spellEnd"/>
      <w:proofErr w:type="gramEnd"/>
    </w:p>
    <w:p w14:paraId="46A0E774" w14:textId="428658A6" w:rsidR="008476A6" w:rsidRPr="008476A6" w:rsidRDefault="008476A6" w:rsidP="00207869">
      <w:pPr>
        <w:pStyle w:val="Heading3"/>
      </w:pPr>
      <w:proofErr w:type="spellStart"/>
      <w:r w:rsidRPr="008476A6">
        <w:t>build_</w:t>
      </w:r>
      <w:r w:rsidRPr="00207869">
        <w:t>population</w:t>
      </w:r>
      <w:proofErr w:type="spellEnd"/>
    </w:p>
    <w:p w14:paraId="25E6EF52" w14:textId="206D593C" w:rsidR="008476A6" w:rsidRDefault="008476A6" w:rsidP="008476A6">
      <w:r>
        <w:t>This function cleans the sampled population data and returns it in a format that is compatible with the model risk functions</w:t>
      </w:r>
      <w:ins w:id="13" w:author="Katharine Pidd" w:date="2024-01-25T15:27:00Z">
        <w:r w:rsidR="00901479">
          <w:t>.</w:t>
        </w:r>
      </w:ins>
    </w:p>
    <w:p w14:paraId="3E03CF38" w14:textId="45375A55" w:rsidR="008476A6" w:rsidRPr="00207869" w:rsidRDefault="008476A6" w:rsidP="008476A6">
      <w:pPr>
        <w:rPr>
          <w:b/>
          <w:bCs/>
        </w:rPr>
      </w:pPr>
      <w:r w:rsidRPr="00207869">
        <w:rPr>
          <w:b/>
          <w:bCs/>
        </w:rPr>
        <w:t>Inputs</w:t>
      </w:r>
    </w:p>
    <w:p w14:paraId="1D9C55A1" w14:textId="60E291FA" w:rsidR="008476A6" w:rsidRDefault="008476A6" w:rsidP="008476A6">
      <w:proofErr w:type="spellStart"/>
      <w:r w:rsidRPr="008476A6">
        <w:t>diab_diab_population</w:t>
      </w:r>
      <w:proofErr w:type="spellEnd"/>
      <w:r w:rsidRPr="008476A6">
        <w:t>_</w:t>
      </w:r>
      <w:r>
        <w:t>: this is the sampled population (normally be a populationname.csv file)</w:t>
      </w:r>
    </w:p>
    <w:p w14:paraId="7A802B17" w14:textId="494E57A3" w:rsidR="008476A6" w:rsidRDefault="008476A6" w:rsidP="008476A6">
      <w:proofErr w:type="spellStart"/>
      <w:r>
        <w:t>PopulationVariables</w:t>
      </w:r>
      <w:proofErr w:type="spellEnd"/>
      <w:r>
        <w:t xml:space="preserve">_: this is a list </w:t>
      </w:r>
      <w:r w:rsidR="00BD60C9">
        <w:t xml:space="preserve">used to set variable names for the population matrix </w:t>
      </w:r>
      <w:r>
        <w:t xml:space="preserve">and key for all variables (normally be the </w:t>
      </w:r>
      <w:r w:rsidR="00207869">
        <w:t>Data/</w:t>
      </w:r>
      <w:r w:rsidR="00207869" w:rsidRPr="00207869">
        <w:t>PopulationVariables.csv</w:t>
      </w:r>
      <w:r w:rsidR="00207869">
        <w:t>)</w:t>
      </w:r>
    </w:p>
    <w:p w14:paraId="40A6DBF0" w14:textId="737F2E2D" w:rsidR="00207869" w:rsidRDefault="00207869" w:rsidP="008476A6">
      <w:proofErr w:type="spellStart"/>
      <w:r>
        <w:t>GlobalVars</w:t>
      </w:r>
      <w:proofErr w:type="spellEnd"/>
      <w:r>
        <w:t>_: this is a global matrix, set by the user, that is a list of options which will make the code run in different ways. Rows are named by the user, the 1</w:t>
      </w:r>
      <w:r w:rsidRPr="00207869">
        <w:rPr>
          <w:vertAlign w:val="superscript"/>
        </w:rPr>
        <w:t>st</w:t>
      </w:r>
      <w:r>
        <w:t xml:space="preserve"> column is Value, this contains the number or string that is relevant to the user, the 2</w:t>
      </w:r>
      <w:r w:rsidRPr="00207869">
        <w:rPr>
          <w:vertAlign w:val="superscript"/>
        </w:rPr>
        <w:t>nd</w:t>
      </w:r>
      <w:r>
        <w:t xml:space="preserve"> column is Description, which is written by user to allow people to understand what the option does.</w:t>
      </w:r>
    </w:p>
    <w:p w14:paraId="56F0142C" w14:textId="4437D755" w:rsidR="00207869" w:rsidRDefault="00207869" w:rsidP="008476A6">
      <w:r>
        <w:t xml:space="preserve"> In the current code for this function, the key option called “n”, which is the number of </w:t>
      </w:r>
      <w:r w:rsidR="00EE2C40">
        <w:t xml:space="preserve">people </w:t>
      </w:r>
      <w:r w:rsidR="00BD77AB">
        <w:t>with diabetes</w:t>
      </w:r>
      <w:r>
        <w:t xml:space="preserve">. This determines the number of rows of </w:t>
      </w:r>
      <w:r w:rsidR="00774597">
        <w:t>people with</w:t>
      </w:r>
      <w:r w:rsidR="00BD77AB">
        <w:t xml:space="preserve"> diabetes</w:t>
      </w:r>
      <w:r>
        <w:t xml:space="preserve"> characteristics to pro</w:t>
      </w:r>
      <w:r w:rsidR="002257D3">
        <w:t>d</w:t>
      </w:r>
      <w:r>
        <w:t>u</w:t>
      </w:r>
      <w:r w:rsidR="002257D3">
        <w:t>c</w:t>
      </w:r>
      <w:r>
        <w:t xml:space="preserve">e. </w:t>
      </w:r>
    </w:p>
    <w:p w14:paraId="303389C7" w14:textId="77777777" w:rsidR="00207869" w:rsidRDefault="00207869" w:rsidP="008476A6"/>
    <w:p w14:paraId="4BDFF4D7" w14:textId="23DF7642" w:rsidR="00207869" w:rsidRDefault="00207869" w:rsidP="00207869">
      <w:pPr>
        <w:rPr>
          <w:b/>
          <w:bCs/>
        </w:rPr>
      </w:pPr>
      <w:r>
        <w:rPr>
          <w:b/>
          <w:bCs/>
        </w:rPr>
        <w:t>Output</w:t>
      </w:r>
    </w:p>
    <w:p w14:paraId="7C122C04" w14:textId="7424FC2D" w:rsidR="00207869" w:rsidRDefault="00207869" w:rsidP="00207869">
      <w:r>
        <w:t>p</w:t>
      </w:r>
      <w:r w:rsidRPr="00207869">
        <w:t>opulation</w:t>
      </w:r>
      <w:r>
        <w:t xml:space="preserve">: this is a processed matrix that contains </w:t>
      </w:r>
      <w:r w:rsidR="00774597">
        <w:t>people with</w:t>
      </w:r>
      <w:r w:rsidR="00BD77AB">
        <w:t xml:space="preserve"> diabetes</w:t>
      </w:r>
      <w:r>
        <w:t xml:space="preserve"> characteristics in a format that allows the model to run. </w:t>
      </w:r>
    </w:p>
    <w:p w14:paraId="6EEB5393" w14:textId="77777777" w:rsidR="00207869" w:rsidRDefault="00207869" w:rsidP="00207869"/>
    <w:p w14:paraId="68A5510E" w14:textId="38DF3599" w:rsidR="00207869" w:rsidRDefault="00207869" w:rsidP="00207869">
      <w:pPr>
        <w:pStyle w:val="Heading2"/>
      </w:pPr>
      <w:bookmarkStart w:id="14" w:name="_Toc158381256"/>
      <w:r>
        <w:t>R/</w:t>
      </w:r>
      <w:proofErr w:type="spellStart"/>
      <w:r>
        <w:t>generate_</w:t>
      </w:r>
      <w:proofErr w:type="gramStart"/>
      <w:r>
        <w:t>random.R</w:t>
      </w:r>
      <w:bookmarkEnd w:id="14"/>
      <w:proofErr w:type="spellEnd"/>
      <w:proofErr w:type="gramEnd"/>
    </w:p>
    <w:p w14:paraId="3FB22F51" w14:textId="28089665" w:rsidR="00207869" w:rsidRDefault="00207869" w:rsidP="00207869">
      <w:pPr>
        <w:pStyle w:val="Heading3"/>
      </w:pPr>
      <w:bookmarkStart w:id="15" w:name="_Ref156312684"/>
      <w:proofErr w:type="spellStart"/>
      <w:r w:rsidRPr="00207869">
        <w:t>generate_random</w:t>
      </w:r>
      <w:bookmarkEnd w:id="15"/>
      <w:proofErr w:type="spellEnd"/>
    </w:p>
    <w:p w14:paraId="460B004F" w14:textId="32C3EFAE" w:rsidR="00207869" w:rsidRDefault="00207869" w:rsidP="00207869">
      <w:r>
        <w:t xml:space="preserve">This function returns an array of random </w:t>
      </w:r>
      <w:proofErr w:type="gramStart"/>
      <w:r>
        <w:t>numbers  that</w:t>
      </w:r>
      <w:proofErr w:type="gramEnd"/>
      <w:r>
        <w:t xml:space="preserve"> cover 3 dimensions</w:t>
      </w:r>
      <w:r w:rsidR="00C7527F">
        <w:t xml:space="preserve">: </w:t>
      </w:r>
      <w:r>
        <w:t xml:space="preserve">the number of </w:t>
      </w:r>
      <w:r w:rsidR="00EE2C40">
        <w:t xml:space="preserve">people </w:t>
      </w:r>
      <w:r w:rsidR="00BD77AB">
        <w:t>with diabete</w:t>
      </w:r>
      <w:r>
        <w:t>s, the number of events that require random numbers, 100</w:t>
      </w:r>
      <w:r w:rsidR="00C7527F">
        <w:t xml:space="preserve"> cycles</w:t>
      </w:r>
      <w:r>
        <w:t xml:space="preserve"> (proxy for maximum model run time). This array is called down through the model </w:t>
      </w:r>
      <w:r>
        <w:lastRenderedPageBreak/>
        <w:t xml:space="preserve">functions to ensure full variance reduction between model iterations when run probabilistically and between the model arms. This approach was taken </w:t>
      </w:r>
      <w:r w:rsidR="00C7527F">
        <w:t>to ensure common random numbers across probabilistic analysis when using parallel processing.</w:t>
      </w:r>
      <w:r>
        <w:t xml:space="preserve">so that random number differences do not cause </w:t>
      </w:r>
      <w:r w:rsidR="00EE2C40">
        <w:t xml:space="preserve">a desync of random number attribution in different probabilistic analysis runs </w:t>
      </w:r>
      <w:r>
        <w:t xml:space="preserve">when parallel processing probabilistic analyses. </w:t>
      </w:r>
    </w:p>
    <w:p w14:paraId="3EB01FE9" w14:textId="77777777" w:rsidR="00207869" w:rsidRDefault="00207869" w:rsidP="00207869"/>
    <w:p w14:paraId="73D0E54D" w14:textId="30A5E263" w:rsidR="00207869" w:rsidRDefault="00207869" w:rsidP="00207869">
      <w:pPr>
        <w:rPr>
          <w:b/>
          <w:bCs/>
        </w:rPr>
      </w:pPr>
      <w:r>
        <w:rPr>
          <w:b/>
          <w:bCs/>
        </w:rPr>
        <w:t>Input</w:t>
      </w:r>
    </w:p>
    <w:p w14:paraId="569D88E8" w14:textId="0927E25E" w:rsidR="00207869" w:rsidRDefault="00207869" w:rsidP="00207869">
      <w:r w:rsidRPr="00207869">
        <w:t>n</w:t>
      </w:r>
      <w:r>
        <w:t xml:space="preserve">, this is the number of </w:t>
      </w:r>
      <w:r w:rsidR="00EE2C40">
        <w:t>people with diabetes</w:t>
      </w:r>
      <w:r>
        <w:t xml:space="preserve"> being run through these model iterations</w:t>
      </w:r>
    </w:p>
    <w:p w14:paraId="2E0E668B" w14:textId="77777777" w:rsidR="00207869" w:rsidRDefault="00207869" w:rsidP="00207869"/>
    <w:p w14:paraId="58FCF57A" w14:textId="4F93AF95" w:rsidR="00207869" w:rsidRPr="00207869" w:rsidRDefault="00207869" w:rsidP="00207869">
      <w:pPr>
        <w:rPr>
          <w:b/>
          <w:bCs/>
        </w:rPr>
      </w:pPr>
      <w:r w:rsidRPr="00207869">
        <w:rPr>
          <w:b/>
          <w:bCs/>
        </w:rPr>
        <w:t>Output</w:t>
      </w:r>
    </w:p>
    <w:p w14:paraId="3E5A0A18" w14:textId="5E5C25CC" w:rsidR="00207869" w:rsidRDefault="00207869" w:rsidP="00207869">
      <w:proofErr w:type="spellStart"/>
      <w:r>
        <w:t>random_numbers</w:t>
      </w:r>
      <w:proofErr w:type="spellEnd"/>
      <w:r>
        <w:t xml:space="preserve">, this is an array of random numbers for use in the model that differs by </w:t>
      </w:r>
      <w:r w:rsidR="00774597">
        <w:t>people with</w:t>
      </w:r>
      <w:r w:rsidR="00BD77AB">
        <w:t xml:space="preserve"> diabetes</w:t>
      </w:r>
      <w:r>
        <w:t xml:space="preserve">, random event and year. </w:t>
      </w:r>
    </w:p>
    <w:p w14:paraId="5E677083" w14:textId="152C05CA" w:rsidR="00DC2A44" w:rsidRDefault="00260120" w:rsidP="00DC2A44">
      <w:pPr>
        <w:pStyle w:val="Heading1"/>
      </w:pPr>
      <w:bookmarkStart w:id="16" w:name="_Toc158381257"/>
      <w:r>
        <w:t>Script to run analyses</w:t>
      </w:r>
      <w:bookmarkEnd w:id="16"/>
    </w:p>
    <w:p w14:paraId="24C5DF25" w14:textId="086550F4" w:rsidR="00DC2A44" w:rsidRDefault="00DC2A44" w:rsidP="00DC2A44">
      <w:pPr>
        <w:pStyle w:val="Heading2"/>
      </w:pPr>
      <w:bookmarkStart w:id="17" w:name="_Toc158381258"/>
      <w:r>
        <w:t>Run all Analysis</w:t>
      </w:r>
      <w:bookmarkEnd w:id="17"/>
    </w:p>
    <w:p w14:paraId="6187FF1A" w14:textId="0AEF2D03" w:rsidR="00DC2A44" w:rsidRDefault="00DC2A44" w:rsidP="00DC2A44">
      <w:r>
        <w:t xml:space="preserve">This script is the user defined script where you set the model to run all analyses within </w:t>
      </w:r>
      <w:r w:rsidR="001E259B">
        <w:t>an analysis for your project. This calls in all other functions and data to some extent. Will save the results of each model iteration. This is not a function and needs to be rewritten from line 22 down for each analysis you do. If you want to change the population you are running lines 15</w:t>
      </w:r>
      <w:r w:rsidR="00402810">
        <w:t xml:space="preserve"> </w:t>
      </w:r>
      <w:r w:rsidR="001E259B">
        <w:t>&amp;16 will</w:t>
      </w:r>
      <w:r w:rsidR="001D0AC5">
        <w:t xml:space="preserve"> also</w:t>
      </w:r>
      <w:r w:rsidR="001E259B">
        <w:t xml:space="preserve"> need to be edited. </w:t>
      </w:r>
    </w:p>
    <w:p w14:paraId="79AAF2AD" w14:textId="2E2CDB53" w:rsidR="00CF418C" w:rsidRDefault="00CF418C">
      <w:r>
        <w:br w:type="page"/>
      </w:r>
    </w:p>
    <w:p w14:paraId="09E6B807" w14:textId="54F811CD" w:rsidR="00CF418C" w:rsidRDefault="009B5466" w:rsidP="00CF418C">
      <w:pPr>
        <w:pStyle w:val="Heading1"/>
      </w:pPr>
      <w:bookmarkStart w:id="18" w:name="_Toc158381259"/>
      <w:r>
        <w:lastRenderedPageBreak/>
        <w:t>Analysis function</w:t>
      </w:r>
      <w:bookmarkEnd w:id="18"/>
    </w:p>
    <w:p w14:paraId="35E57E17" w14:textId="037A278F" w:rsidR="009B5466" w:rsidRDefault="009B5466" w:rsidP="009B5466">
      <w:pPr>
        <w:pStyle w:val="Heading2"/>
      </w:pPr>
      <w:bookmarkStart w:id="19" w:name="_Toc158381260"/>
      <w:r>
        <w:t>R/</w:t>
      </w:r>
      <w:proofErr w:type="spellStart"/>
      <w:r>
        <w:t>run_</w:t>
      </w:r>
      <w:proofErr w:type="gramStart"/>
      <w:r>
        <w:t>model.R</w:t>
      </w:r>
      <w:bookmarkEnd w:id="19"/>
      <w:proofErr w:type="spellEnd"/>
      <w:proofErr w:type="gramEnd"/>
    </w:p>
    <w:p w14:paraId="0842789D" w14:textId="00F7D15A" w:rsidR="009B5466" w:rsidRDefault="009B5466" w:rsidP="009B5466">
      <w:pPr>
        <w:pStyle w:val="Heading3"/>
      </w:pPr>
      <w:proofErr w:type="spellStart"/>
      <w:r>
        <w:t>run_model</w:t>
      </w:r>
      <w:proofErr w:type="spellEnd"/>
    </w:p>
    <w:p w14:paraId="7F90DBE4" w14:textId="0CFD1200" w:rsidR="009B5466" w:rsidRDefault="009B5466" w:rsidP="009B5466">
      <w:r>
        <w:t>This function runs the model given the inputs to the function. The model can run either deterministically or probabilistically. If run probabilistically, parallel processing across the probabilistic iterations of model parameters will be conducted to improve model run time.</w:t>
      </w:r>
    </w:p>
    <w:p w14:paraId="47205071" w14:textId="77777777" w:rsidR="009B5466" w:rsidRDefault="009B5466" w:rsidP="009B5466"/>
    <w:p w14:paraId="450B29E5" w14:textId="1437B7CE" w:rsidR="009B5466" w:rsidRPr="009B5466" w:rsidRDefault="009B5466" w:rsidP="009B5466">
      <w:pPr>
        <w:rPr>
          <w:b/>
          <w:bCs/>
        </w:rPr>
      </w:pPr>
      <w:r w:rsidRPr="009B5466">
        <w:rPr>
          <w:b/>
          <w:bCs/>
        </w:rPr>
        <w:t>Inputs</w:t>
      </w:r>
    </w:p>
    <w:p w14:paraId="00551AFE" w14:textId="4B080760" w:rsidR="009B5466" w:rsidRDefault="009B5466" w:rsidP="009B5466">
      <w:r w:rsidRPr="009B5466">
        <w:t>population_</w:t>
      </w:r>
      <w:r>
        <w:t>, which is the processed population matrix</w:t>
      </w:r>
    </w:p>
    <w:p w14:paraId="0CB89CD0" w14:textId="56751E87" w:rsidR="009B5466" w:rsidRDefault="009B5466" w:rsidP="009B5466">
      <w:r w:rsidRPr="009B5466">
        <w:t>parameters_</w:t>
      </w:r>
      <w:r>
        <w:t>, which is the whole parameters matrix</w:t>
      </w:r>
    </w:p>
    <w:p w14:paraId="1E339483" w14:textId="69B1A70F" w:rsidR="009B5466" w:rsidRDefault="009B5466" w:rsidP="009B5466">
      <w:proofErr w:type="spellStart"/>
      <w:r>
        <w:t>endtime</w:t>
      </w:r>
      <w:proofErr w:type="spellEnd"/>
      <w:r>
        <w:t xml:space="preserve">_, is a number specifying </w:t>
      </w:r>
      <w:r w:rsidR="00402810">
        <w:t>how many cycles the model should run</w:t>
      </w:r>
      <w:r>
        <w:t>. This allows</w:t>
      </w:r>
      <w:r w:rsidR="000B1975">
        <w:t xml:space="preserve"> you to</w:t>
      </w:r>
      <w:r>
        <w:t xml:space="preserve"> set the time horizon to different </w:t>
      </w:r>
      <w:r w:rsidR="000B1975">
        <w:t>lengths.</w:t>
      </w:r>
    </w:p>
    <w:p w14:paraId="6C7A6669" w14:textId="79567A8E" w:rsidR="00AE4600" w:rsidRDefault="00AE4600" w:rsidP="009B5466">
      <w:r w:rsidRPr="00AE4600">
        <w:t>treatment_</w:t>
      </w:r>
      <w:r>
        <w:t xml:space="preserve">, is a text term that is used to control what treatment scenario you wish to run through the model. This is user defined and </w:t>
      </w:r>
      <w:r w:rsidR="001D0AC5">
        <w:t xml:space="preserve">is used by many functions that are called into </w:t>
      </w:r>
      <w:proofErr w:type="spellStart"/>
      <w:r w:rsidR="001D0AC5">
        <w:t>run_model</w:t>
      </w:r>
      <w:proofErr w:type="spellEnd"/>
      <w:r>
        <w:t xml:space="preserve">. </w:t>
      </w:r>
    </w:p>
    <w:p w14:paraId="04A57541" w14:textId="7A447BAD" w:rsidR="009B5466" w:rsidRDefault="009B5466" w:rsidP="009B5466">
      <w:proofErr w:type="spellStart"/>
      <w:r>
        <w:t>GlobalVars</w:t>
      </w:r>
      <w:proofErr w:type="spellEnd"/>
      <w:r>
        <w:t>_, is a matrix of the global variables</w:t>
      </w:r>
    </w:p>
    <w:p w14:paraId="12FA3037" w14:textId="2EAF6A37" w:rsidR="009B5466" w:rsidRDefault="009B5466" w:rsidP="009B5466">
      <w:proofErr w:type="spellStart"/>
      <w:r>
        <w:t>random_numbs</w:t>
      </w:r>
      <w:proofErr w:type="spellEnd"/>
      <w:r>
        <w:t>_, is the array of common random numbers</w:t>
      </w:r>
    </w:p>
    <w:p w14:paraId="4F4DA0B7" w14:textId="7D7FAAA1" w:rsidR="009B5466" w:rsidRDefault="009B5466" w:rsidP="009B5466">
      <w:proofErr w:type="spellStart"/>
      <w:r>
        <w:t>LifeTables</w:t>
      </w:r>
      <w:proofErr w:type="spellEnd"/>
      <w:r>
        <w:t xml:space="preserve">_ is the matrix of ONS data on Age, Gender and probability of death between that age and age+1 in a long format. </w:t>
      </w:r>
    </w:p>
    <w:p w14:paraId="1981794B" w14:textId="77777777" w:rsidR="009B5466" w:rsidRDefault="009B5466" w:rsidP="009B5466"/>
    <w:p w14:paraId="18B66355" w14:textId="67E135E9" w:rsidR="00175165" w:rsidRPr="00175165" w:rsidRDefault="00175165" w:rsidP="009B5466">
      <w:pPr>
        <w:rPr>
          <w:b/>
          <w:bCs/>
        </w:rPr>
      </w:pPr>
      <w:r w:rsidRPr="00175165">
        <w:rPr>
          <w:b/>
          <w:bCs/>
        </w:rPr>
        <w:t>Outputs</w:t>
      </w:r>
    </w:p>
    <w:p w14:paraId="6588CF97" w14:textId="29658FB2" w:rsidR="002B0FF1" w:rsidRDefault="009B5466" w:rsidP="009B5466">
      <w:r>
        <w:t xml:space="preserve">Results, this is a matrix of results. This can be in many formats depending on a user specification. </w:t>
      </w:r>
      <w:r w:rsidR="00D61864">
        <w:t xml:space="preserve">For </w:t>
      </w:r>
      <w:proofErr w:type="gramStart"/>
      <w:r w:rsidR="00D61864">
        <w:t>example</w:t>
      </w:r>
      <w:proofErr w:type="gramEnd"/>
      <w:r w:rsidR="00D61864">
        <w:t xml:space="preserve"> in a </w:t>
      </w:r>
      <w:r w:rsidR="00406BAF">
        <w:t>probabilistic model run</w:t>
      </w:r>
      <w:r w:rsidR="00D61864">
        <w:t xml:space="preserve"> this could be a limited set of results columns with a different row representing a </w:t>
      </w:r>
      <w:r w:rsidR="00406BAF">
        <w:t xml:space="preserve">different iteration of the probabilistic parameters. </w:t>
      </w:r>
      <w:r w:rsidR="002B0FF1">
        <w:t xml:space="preserve">In a deterministic run, this could be more detailed set of summary results or the </w:t>
      </w:r>
      <w:r w:rsidR="00774597">
        <w:t>people with</w:t>
      </w:r>
      <w:r w:rsidR="00BD77AB">
        <w:t xml:space="preserve"> diabetes</w:t>
      </w:r>
      <w:r w:rsidR="002B0FF1">
        <w:t xml:space="preserve"> level matrix</w:t>
      </w:r>
      <w:r w:rsidR="00900882">
        <w:t xml:space="preserve"> </w:t>
      </w:r>
      <w:r w:rsidR="001D0AC5">
        <w:t>at the end of a model run</w:t>
      </w:r>
      <w:r w:rsidR="002B0FF1">
        <w:t xml:space="preserve">. </w:t>
      </w:r>
      <w:r w:rsidR="00AA3D17">
        <w:t xml:space="preserve">The output can be changed using the relevant option in the </w:t>
      </w:r>
      <w:proofErr w:type="spellStart"/>
      <w:r w:rsidR="00AA3D17">
        <w:t>GlobalVars</w:t>
      </w:r>
      <w:proofErr w:type="spellEnd"/>
      <w:r w:rsidR="00AA3D17">
        <w:t>_ matrix ()</w:t>
      </w:r>
    </w:p>
    <w:p w14:paraId="5D26291D" w14:textId="77777777" w:rsidR="002B0FF1" w:rsidRDefault="002B0FF1">
      <w:r>
        <w:br w:type="page"/>
      </w:r>
    </w:p>
    <w:p w14:paraId="3321DCBD" w14:textId="1C994F88" w:rsidR="009B5466" w:rsidRDefault="007C4120" w:rsidP="007C4120">
      <w:pPr>
        <w:pStyle w:val="Heading1"/>
      </w:pPr>
      <w:bookmarkStart w:id="20" w:name="_Toc158381261"/>
      <w:r>
        <w:lastRenderedPageBreak/>
        <w:t>Run a single model run</w:t>
      </w:r>
      <w:bookmarkEnd w:id="20"/>
    </w:p>
    <w:p w14:paraId="21CCF64E" w14:textId="189C1E54" w:rsidR="007C4120" w:rsidRDefault="007C4120" w:rsidP="007C4120">
      <w:pPr>
        <w:pStyle w:val="Heading2"/>
      </w:pPr>
      <w:bookmarkStart w:id="21" w:name="_Toc158381262"/>
      <w:r>
        <w:t>R/</w:t>
      </w:r>
      <w:proofErr w:type="spellStart"/>
      <w:r>
        <w:t>run_</w:t>
      </w:r>
      <w:proofErr w:type="gramStart"/>
      <w:r>
        <w:t>simulation.R</w:t>
      </w:r>
      <w:bookmarkEnd w:id="21"/>
      <w:proofErr w:type="spellEnd"/>
      <w:proofErr w:type="gramEnd"/>
    </w:p>
    <w:p w14:paraId="7E9DA9CC" w14:textId="05D5D051" w:rsidR="007C4120" w:rsidRDefault="007C4120" w:rsidP="007C4120">
      <w:pPr>
        <w:pStyle w:val="Heading3"/>
      </w:pPr>
      <w:bookmarkStart w:id="22" w:name="_Ref156292844"/>
      <w:proofErr w:type="spellStart"/>
      <w:r>
        <w:t>run_simulation</w:t>
      </w:r>
      <w:bookmarkEnd w:id="22"/>
      <w:proofErr w:type="spellEnd"/>
    </w:p>
    <w:p w14:paraId="354035A5" w14:textId="0EA1171C" w:rsidR="007C4120" w:rsidRDefault="007C4120" w:rsidP="007C4120">
      <w:r>
        <w:t xml:space="preserve">This function runs the model once on a single set of parameters (it reduces the parameters matrix down to specified row). This code does everything, in </w:t>
      </w:r>
      <w:r w:rsidR="002257D3">
        <w:t xml:space="preserve">the </w:t>
      </w:r>
      <w:r>
        <w:t>order</w:t>
      </w:r>
      <w:r w:rsidR="002257D3">
        <w:t xml:space="preserve"> specified below</w:t>
      </w:r>
      <w:r>
        <w:t xml:space="preserve">. </w:t>
      </w:r>
    </w:p>
    <w:p w14:paraId="48A2D9CD" w14:textId="43B8AD35" w:rsidR="007C4120" w:rsidRDefault="007C4120" w:rsidP="007C4120">
      <w:pPr>
        <w:pStyle w:val="ListParagraph"/>
        <w:numPr>
          <w:ilvl w:val="0"/>
          <w:numId w:val="3"/>
        </w:numPr>
      </w:pPr>
      <w:r>
        <w:t>It reduces the parameters matrix down to the correct row</w:t>
      </w:r>
      <w:r w:rsidR="001D0AC5">
        <w:t xml:space="preserve">. Row </w:t>
      </w:r>
      <w:r>
        <w:t>1</w:t>
      </w:r>
      <w:r w:rsidR="001D0AC5">
        <w:t xml:space="preserve"> is used</w:t>
      </w:r>
      <w:r>
        <w:t xml:space="preserve"> if</w:t>
      </w:r>
      <w:r w:rsidR="001D0AC5">
        <w:t xml:space="preserve"> the model is run</w:t>
      </w:r>
      <w:r>
        <w:t xml:space="preserve"> deterministic</w:t>
      </w:r>
      <w:r w:rsidR="001D0AC5">
        <w:t>ally</w:t>
      </w:r>
      <w:r>
        <w:t xml:space="preserve">, or the </w:t>
      </w:r>
      <w:r w:rsidR="001D0AC5">
        <w:t>probabilistic</w:t>
      </w:r>
      <w:r>
        <w:t xml:space="preserve"> iteration +1</w:t>
      </w:r>
      <w:r w:rsidR="001D0AC5">
        <w:t xml:space="preserve"> if the model is run</w:t>
      </w:r>
      <w:r>
        <w:t xml:space="preserve"> probabilistic</w:t>
      </w:r>
      <w:r w:rsidR="001D0AC5">
        <w:t xml:space="preserve">ally. The reason for this is that the first row of the </w:t>
      </w:r>
      <w:proofErr w:type="gramStart"/>
      <w:r w:rsidR="001D0AC5">
        <w:t>parameters</w:t>
      </w:r>
      <w:proofErr w:type="gramEnd"/>
      <w:r w:rsidR="001D0AC5">
        <w:t xml:space="preserve"> matrix is the means of the parameters and the subsequent rows are probabilistic iterations </w:t>
      </w:r>
    </w:p>
    <w:p w14:paraId="2D955E50" w14:textId="12A1A886" w:rsidR="007C4120" w:rsidRDefault="007C4120" w:rsidP="007C4120">
      <w:pPr>
        <w:pStyle w:val="ListParagraph"/>
        <w:numPr>
          <w:ilvl w:val="0"/>
          <w:numId w:val="3"/>
        </w:numPr>
      </w:pPr>
      <w:r>
        <w:t>It extrapolates the underlying risk factor trajectories according to the UKPDS90 equations over the entire model time horizon</w:t>
      </w:r>
      <w:r w:rsidR="00A80112">
        <w:t xml:space="preserve"> (Section </w:t>
      </w:r>
      <w:r w:rsidR="00A80112">
        <w:fldChar w:fldCharType="begin"/>
      </w:r>
      <w:r w:rsidR="00A80112">
        <w:instrText xml:space="preserve"> REF _Ref157106381 \w \h </w:instrText>
      </w:r>
      <w:r w:rsidR="00A80112">
        <w:fldChar w:fldCharType="separate"/>
      </w:r>
      <w:r w:rsidR="00A80112">
        <w:rPr>
          <w:rFonts w:hint="cs"/>
          <w:cs/>
        </w:rPr>
        <w:t>‎</w:t>
      </w:r>
      <w:r w:rsidR="00A80112">
        <w:t>9</w:t>
      </w:r>
      <w:r w:rsidR="00A80112">
        <w:fldChar w:fldCharType="end"/>
      </w:r>
      <w:r w:rsidR="00A80112">
        <w:t>)</w:t>
      </w:r>
    </w:p>
    <w:p w14:paraId="0AAF37A5" w14:textId="33FD5953" w:rsidR="007C4120" w:rsidRDefault="007C4120" w:rsidP="007C4120">
      <w:pPr>
        <w:pStyle w:val="ListParagraph"/>
        <w:numPr>
          <w:ilvl w:val="0"/>
          <w:numId w:val="3"/>
        </w:numPr>
      </w:pPr>
      <w:r>
        <w:t>It calculates the intervention effects relative to the underlying risk factor trajectories (note these functions should always be analysis specific) over the entire model time horizon</w:t>
      </w:r>
      <w:r w:rsidR="00A80112">
        <w:t xml:space="preserve"> (Section </w:t>
      </w:r>
      <w:r w:rsidR="00A80112">
        <w:fldChar w:fldCharType="begin"/>
      </w:r>
      <w:r w:rsidR="00A80112">
        <w:instrText xml:space="preserve"> REF _Ref157106413 \w \h </w:instrText>
      </w:r>
      <w:r w:rsidR="00A80112">
        <w:fldChar w:fldCharType="separate"/>
      </w:r>
      <w:r w:rsidR="00A80112">
        <w:rPr>
          <w:rFonts w:hint="cs"/>
          <w:cs/>
        </w:rPr>
        <w:t>‎</w:t>
      </w:r>
      <w:r w:rsidR="00A80112">
        <w:t>10</w:t>
      </w:r>
      <w:r w:rsidR="00A80112">
        <w:fldChar w:fldCharType="end"/>
      </w:r>
      <w:r w:rsidR="00A80112">
        <w:t>)</w:t>
      </w:r>
    </w:p>
    <w:p w14:paraId="56E8FFD5" w14:textId="5053C123" w:rsidR="007C4120" w:rsidRDefault="00C644AD" w:rsidP="007C4120">
      <w:pPr>
        <w:pStyle w:val="ListParagraph"/>
        <w:numPr>
          <w:ilvl w:val="0"/>
          <w:numId w:val="3"/>
        </w:numPr>
      </w:pPr>
      <w:r>
        <w:t>Initialises</w:t>
      </w:r>
      <w:r w:rsidR="007C4120">
        <w:t xml:space="preserve"> the matrix to store the results</w:t>
      </w:r>
      <w:r w:rsidR="00A80112">
        <w:t xml:space="preserve"> (Section </w:t>
      </w:r>
      <w:r w:rsidR="00A80112">
        <w:fldChar w:fldCharType="begin"/>
      </w:r>
      <w:r w:rsidR="00A80112">
        <w:instrText xml:space="preserve"> REF _Ref157106432 \w \h </w:instrText>
      </w:r>
      <w:r w:rsidR="00A80112">
        <w:fldChar w:fldCharType="separate"/>
      </w:r>
      <w:r w:rsidR="00A80112">
        <w:rPr>
          <w:rFonts w:hint="cs"/>
          <w:cs/>
        </w:rPr>
        <w:t>‎</w:t>
      </w:r>
      <w:r w:rsidR="00A80112">
        <w:t>11</w:t>
      </w:r>
      <w:r w:rsidR="00A80112">
        <w:fldChar w:fldCharType="end"/>
      </w:r>
      <w:r w:rsidR="00A80112">
        <w:t>)</w:t>
      </w:r>
    </w:p>
    <w:p w14:paraId="06672F6E" w14:textId="374140EF" w:rsidR="007C4120" w:rsidRDefault="007C4120" w:rsidP="007C4120">
      <w:pPr>
        <w:pStyle w:val="ListParagraph"/>
        <w:numPr>
          <w:ilvl w:val="0"/>
          <w:numId w:val="3"/>
        </w:numPr>
      </w:pPr>
      <w:r>
        <w:t>Loop over the model years to determine the events</w:t>
      </w:r>
    </w:p>
    <w:p w14:paraId="3B1DC67B" w14:textId="40102EC9" w:rsidR="007C4120" w:rsidRDefault="007C4120" w:rsidP="007C4120">
      <w:pPr>
        <w:pStyle w:val="ListParagraph"/>
        <w:numPr>
          <w:ilvl w:val="1"/>
          <w:numId w:val="3"/>
        </w:numPr>
      </w:pPr>
      <w:r>
        <w:t>Work out logical vectors of who is alive and dead in the population matrix</w:t>
      </w:r>
    </w:p>
    <w:p w14:paraId="6C1E75C3" w14:textId="1085DC6C" w:rsidR="007C4120" w:rsidRDefault="007C4120" w:rsidP="007C4120">
      <w:pPr>
        <w:pStyle w:val="ListParagraph"/>
        <w:numPr>
          <w:ilvl w:val="1"/>
          <w:numId w:val="3"/>
        </w:numPr>
      </w:pPr>
      <w:r>
        <w:t>Apply the model events in the UKPDS 82 risk equations</w:t>
      </w:r>
      <w:r w:rsidR="00A80112">
        <w:t xml:space="preserve"> (Section </w:t>
      </w:r>
      <w:r w:rsidR="00A80112">
        <w:fldChar w:fldCharType="begin"/>
      </w:r>
      <w:r w:rsidR="00A80112">
        <w:instrText xml:space="preserve"> REF _Ref157106452 \w \h </w:instrText>
      </w:r>
      <w:r w:rsidR="00A80112">
        <w:fldChar w:fldCharType="separate"/>
      </w:r>
      <w:r w:rsidR="00A80112">
        <w:rPr>
          <w:rFonts w:hint="cs"/>
          <w:cs/>
        </w:rPr>
        <w:t>‎</w:t>
      </w:r>
      <w:r w:rsidR="00A80112">
        <w:t>12</w:t>
      </w:r>
      <w:r w:rsidR="00A80112">
        <w:fldChar w:fldCharType="end"/>
      </w:r>
      <w:r w:rsidR="00A80112">
        <w:t>)</w:t>
      </w:r>
    </w:p>
    <w:p w14:paraId="7E559457" w14:textId="74791BBE" w:rsidR="007C4120" w:rsidRDefault="007C4120" w:rsidP="007C4120">
      <w:pPr>
        <w:pStyle w:val="ListParagraph"/>
        <w:numPr>
          <w:ilvl w:val="1"/>
          <w:numId w:val="3"/>
        </w:numPr>
      </w:pPr>
      <w:r>
        <w:t>Apply the events in the UKPDS 90 risk equations</w:t>
      </w:r>
      <w:r w:rsidR="00A80112">
        <w:t xml:space="preserve"> (Section </w:t>
      </w:r>
      <w:r w:rsidR="00A80112">
        <w:fldChar w:fldCharType="begin"/>
      </w:r>
      <w:r w:rsidR="00A80112">
        <w:instrText xml:space="preserve"> REF _Ref157106468 \w \h </w:instrText>
      </w:r>
      <w:r w:rsidR="00A80112">
        <w:fldChar w:fldCharType="separate"/>
      </w:r>
      <w:r w:rsidR="00A80112">
        <w:rPr>
          <w:rFonts w:hint="cs"/>
          <w:cs/>
        </w:rPr>
        <w:t>‎</w:t>
      </w:r>
      <w:r w:rsidR="00A80112">
        <w:t>13</w:t>
      </w:r>
      <w:r w:rsidR="00A80112">
        <w:fldChar w:fldCharType="end"/>
      </w:r>
      <w:r w:rsidR="00A80112">
        <w:t>)</w:t>
      </w:r>
    </w:p>
    <w:p w14:paraId="063CCE16" w14:textId="66CE1D89" w:rsidR="007C4120" w:rsidRDefault="007C4120" w:rsidP="007C4120">
      <w:pPr>
        <w:pStyle w:val="ListParagraph"/>
        <w:numPr>
          <w:ilvl w:val="1"/>
          <w:numId w:val="3"/>
        </w:numPr>
      </w:pPr>
      <w:r>
        <w:t xml:space="preserve">Apply the risk equation for </w:t>
      </w:r>
      <w:proofErr w:type="gramStart"/>
      <w:r>
        <w:t>whether or not</w:t>
      </w:r>
      <w:proofErr w:type="gramEnd"/>
      <w:r>
        <w:t xml:space="preserve"> someone develops depression</w:t>
      </w:r>
      <w:r w:rsidR="00A80112">
        <w:t xml:space="preserve"> (Section </w:t>
      </w:r>
      <w:r w:rsidR="00A80112">
        <w:fldChar w:fldCharType="begin"/>
      </w:r>
      <w:r w:rsidR="00A80112">
        <w:instrText xml:space="preserve"> REF _Ref157106480 \w \h </w:instrText>
      </w:r>
      <w:r w:rsidR="00A80112">
        <w:fldChar w:fldCharType="separate"/>
      </w:r>
      <w:r w:rsidR="00A80112">
        <w:rPr>
          <w:rFonts w:hint="cs"/>
          <w:cs/>
        </w:rPr>
        <w:t>‎</w:t>
      </w:r>
      <w:r w:rsidR="00A80112">
        <w:t>14</w:t>
      </w:r>
      <w:r w:rsidR="00A80112">
        <w:fldChar w:fldCharType="end"/>
      </w:r>
      <w:r w:rsidR="00A80112">
        <w:t>)</w:t>
      </w:r>
    </w:p>
    <w:p w14:paraId="0210FCB4" w14:textId="578A16C5" w:rsidR="007C4120" w:rsidRDefault="007C4120" w:rsidP="007C4120">
      <w:pPr>
        <w:pStyle w:val="ListParagraph"/>
        <w:numPr>
          <w:ilvl w:val="1"/>
          <w:numId w:val="3"/>
        </w:numPr>
      </w:pPr>
      <w:r>
        <w:t xml:space="preserve">Apply the risk equation for </w:t>
      </w:r>
      <w:proofErr w:type="gramStart"/>
      <w:r>
        <w:t>whether or not</w:t>
      </w:r>
      <w:proofErr w:type="gramEnd"/>
      <w:r>
        <w:t xml:space="preserve"> someone develops osteoarthritis</w:t>
      </w:r>
      <w:r w:rsidR="00A80112">
        <w:t xml:space="preserve"> (Section </w:t>
      </w:r>
      <w:r w:rsidR="00A80112">
        <w:fldChar w:fldCharType="begin"/>
      </w:r>
      <w:r w:rsidR="00A80112">
        <w:instrText xml:space="preserve"> REF _Ref157106493 \w \h </w:instrText>
      </w:r>
      <w:r w:rsidR="00A80112">
        <w:fldChar w:fldCharType="separate"/>
      </w:r>
      <w:r w:rsidR="00A80112">
        <w:rPr>
          <w:rFonts w:hint="cs"/>
          <w:cs/>
        </w:rPr>
        <w:t>‎</w:t>
      </w:r>
      <w:r w:rsidR="00A80112">
        <w:t>15</w:t>
      </w:r>
      <w:r w:rsidR="00A80112">
        <w:fldChar w:fldCharType="end"/>
      </w:r>
      <w:r w:rsidR="00A80112">
        <w:t>)</w:t>
      </w:r>
    </w:p>
    <w:p w14:paraId="792BE49C" w14:textId="7914C0C5" w:rsidR="007C4120" w:rsidRDefault="007C4120" w:rsidP="007C4120">
      <w:pPr>
        <w:pStyle w:val="ListParagraph"/>
        <w:numPr>
          <w:ilvl w:val="1"/>
          <w:numId w:val="3"/>
        </w:numPr>
      </w:pPr>
      <w:r>
        <w:t xml:space="preserve">Apply the risk for </w:t>
      </w:r>
      <w:proofErr w:type="gramStart"/>
      <w:r>
        <w:t>whether or not</w:t>
      </w:r>
      <w:proofErr w:type="gramEnd"/>
      <w:r>
        <w:t xml:space="preserve"> someone develops breast or colorectal cancer</w:t>
      </w:r>
      <w:r w:rsidR="00A80112">
        <w:t xml:space="preserve"> (Section </w:t>
      </w:r>
      <w:r w:rsidR="00A80112">
        <w:fldChar w:fldCharType="begin"/>
      </w:r>
      <w:r w:rsidR="00A80112">
        <w:instrText xml:space="preserve"> REF _Ref157106502 \w \h </w:instrText>
      </w:r>
      <w:r w:rsidR="00A80112">
        <w:fldChar w:fldCharType="separate"/>
      </w:r>
      <w:r w:rsidR="00A80112">
        <w:rPr>
          <w:rFonts w:hint="cs"/>
          <w:cs/>
        </w:rPr>
        <w:t>‎</w:t>
      </w:r>
      <w:r w:rsidR="00A80112">
        <w:t>16</w:t>
      </w:r>
      <w:r w:rsidR="00A80112">
        <w:fldChar w:fldCharType="end"/>
      </w:r>
      <w:r w:rsidR="00A80112">
        <w:t>)</w:t>
      </w:r>
    </w:p>
    <w:p w14:paraId="43EE36DE" w14:textId="1AD98D53" w:rsidR="007C4120" w:rsidRDefault="00251D3C" w:rsidP="007C4120">
      <w:pPr>
        <w:pStyle w:val="ListParagraph"/>
        <w:numPr>
          <w:ilvl w:val="1"/>
          <w:numId w:val="3"/>
        </w:numPr>
      </w:pPr>
      <w:r>
        <w:t xml:space="preserve">Unit test to make sure that people </w:t>
      </w:r>
      <w:proofErr w:type="spellStart"/>
      <w:r>
        <w:t>who where</w:t>
      </w:r>
      <w:proofErr w:type="spellEnd"/>
      <w:r>
        <w:t xml:space="preserve"> dead at the start of the year are not recorded as having an event &amp; put all objects in the local environment into the global environment for bug checking</w:t>
      </w:r>
    </w:p>
    <w:p w14:paraId="559C5D82" w14:textId="3C3298EC" w:rsidR="00251D3C" w:rsidRDefault="00251D3C" w:rsidP="007C4120">
      <w:pPr>
        <w:pStyle w:val="ListParagraph"/>
        <w:numPr>
          <w:ilvl w:val="1"/>
          <w:numId w:val="3"/>
        </w:numPr>
      </w:pPr>
      <w:r>
        <w:t>Calculate QALYs</w:t>
      </w:r>
      <w:r w:rsidR="00A80112">
        <w:t xml:space="preserve"> (Section </w:t>
      </w:r>
      <w:r w:rsidR="00A80112">
        <w:fldChar w:fldCharType="begin"/>
      </w:r>
      <w:r w:rsidR="00A80112">
        <w:instrText xml:space="preserve"> REF _Ref157106517 \w \h </w:instrText>
      </w:r>
      <w:r w:rsidR="00A80112">
        <w:fldChar w:fldCharType="separate"/>
      </w:r>
      <w:r w:rsidR="00A80112">
        <w:rPr>
          <w:rFonts w:hint="cs"/>
          <w:cs/>
        </w:rPr>
        <w:t>‎</w:t>
      </w:r>
      <w:r w:rsidR="00A80112">
        <w:t>17</w:t>
      </w:r>
      <w:r w:rsidR="00A80112">
        <w:fldChar w:fldCharType="end"/>
      </w:r>
      <w:r w:rsidR="00A80112">
        <w:t>)</w:t>
      </w:r>
    </w:p>
    <w:p w14:paraId="1F967679" w14:textId="3F71A70D" w:rsidR="00251D3C" w:rsidRDefault="00251D3C" w:rsidP="007C4120">
      <w:pPr>
        <w:pStyle w:val="ListParagraph"/>
        <w:numPr>
          <w:ilvl w:val="1"/>
          <w:numId w:val="3"/>
        </w:numPr>
      </w:pPr>
      <w:r>
        <w:t>Calculate Costs</w:t>
      </w:r>
      <w:r w:rsidR="00A80112">
        <w:t xml:space="preserve"> (Section </w:t>
      </w:r>
      <w:r w:rsidR="00A80112">
        <w:fldChar w:fldCharType="begin"/>
      </w:r>
      <w:r w:rsidR="00A80112">
        <w:instrText xml:space="preserve"> REF _Ref157106525 \w \h </w:instrText>
      </w:r>
      <w:r w:rsidR="00A80112">
        <w:fldChar w:fldCharType="separate"/>
      </w:r>
      <w:r w:rsidR="00A80112">
        <w:rPr>
          <w:rFonts w:hint="cs"/>
          <w:cs/>
        </w:rPr>
        <w:t>‎</w:t>
      </w:r>
      <w:r w:rsidR="00A80112">
        <w:t>18</w:t>
      </w:r>
      <w:r w:rsidR="00A80112">
        <w:fldChar w:fldCharType="end"/>
      </w:r>
      <w:r w:rsidR="00A80112">
        <w:t>)</w:t>
      </w:r>
    </w:p>
    <w:p w14:paraId="0D9D4892" w14:textId="450B65DF" w:rsidR="00251D3C" w:rsidRDefault="00251D3C" w:rsidP="007C4120">
      <w:pPr>
        <w:pStyle w:val="ListParagraph"/>
        <w:numPr>
          <w:ilvl w:val="1"/>
          <w:numId w:val="3"/>
        </w:numPr>
      </w:pPr>
      <w:r>
        <w:t>Produce detailed summary results</w:t>
      </w:r>
      <w:r w:rsidR="00A80112">
        <w:t xml:space="preserve"> (Section </w:t>
      </w:r>
      <w:r w:rsidR="00A80112">
        <w:fldChar w:fldCharType="begin"/>
      </w:r>
      <w:r w:rsidR="00A80112">
        <w:instrText xml:space="preserve"> REF _Ref157106541 \w \h </w:instrText>
      </w:r>
      <w:r w:rsidR="00A80112">
        <w:fldChar w:fldCharType="separate"/>
      </w:r>
      <w:r w:rsidR="00A80112">
        <w:rPr>
          <w:rFonts w:hint="cs"/>
          <w:cs/>
        </w:rPr>
        <w:t>‎</w:t>
      </w:r>
      <w:r w:rsidR="00A80112">
        <w:t>19</w:t>
      </w:r>
      <w:r w:rsidR="00A80112">
        <w:fldChar w:fldCharType="end"/>
      </w:r>
      <w:r w:rsidR="00A80112">
        <w:t>)</w:t>
      </w:r>
    </w:p>
    <w:p w14:paraId="57EFC846" w14:textId="7E6EAC8C" w:rsidR="00251D3C" w:rsidRDefault="00251D3C" w:rsidP="007C4120">
      <w:pPr>
        <w:pStyle w:val="ListParagraph"/>
        <w:numPr>
          <w:ilvl w:val="1"/>
          <w:numId w:val="3"/>
        </w:numPr>
      </w:pPr>
      <w:r>
        <w:t xml:space="preserve">Update </w:t>
      </w:r>
      <w:r w:rsidR="00774597">
        <w:t>people with</w:t>
      </w:r>
      <w:r w:rsidR="00BD77AB">
        <w:t xml:space="preserve"> diabetes</w:t>
      </w:r>
      <w:r>
        <w:t xml:space="preserve"> characteristics and reset the correct variables so things such as costs do not carry over between years</w:t>
      </w:r>
      <w:r w:rsidR="00A80112">
        <w:t xml:space="preserve"> (Section </w:t>
      </w:r>
      <w:r w:rsidR="00A80112">
        <w:fldChar w:fldCharType="begin"/>
      </w:r>
      <w:r w:rsidR="00A80112">
        <w:instrText xml:space="preserve"> REF _Ref157106565 \w \h </w:instrText>
      </w:r>
      <w:r w:rsidR="00A80112">
        <w:fldChar w:fldCharType="separate"/>
      </w:r>
      <w:r w:rsidR="00A80112">
        <w:rPr>
          <w:rFonts w:hint="cs"/>
          <w:cs/>
        </w:rPr>
        <w:t>‎</w:t>
      </w:r>
      <w:r w:rsidR="00A80112">
        <w:t>20</w:t>
      </w:r>
      <w:r w:rsidR="00A80112">
        <w:fldChar w:fldCharType="end"/>
      </w:r>
      <w:r w:rsidR="00A80112">
        <w:t>)</w:t>
      </w:r>
    </w:p>
    <w:p w14:paraId="1357710C" w14:textId="15CCC550" w:rsidR="00251D3C" w:rsidRDefault="00251D3C" w:rsidP="007C4120">
      <w:pPr>
        <w:pStyle w:val="ListParagraph"/>
        <w:numPr>
          <w:ilvl w:val="1"/>
          <w:numId w:val="3"/>
        </w:numPr>
      </w:pPr>
      <w:r>
        <w:lastRenderedPageBreak/>
        <w:t>Unit test, if any event still exists (they should all now be recorded as a history of having that type of event), stop the model and put all objects in the local environment into the global environment</w:t>
      </w:r>
    </w:p>
    <w:p w14:paraId="592AFBD4" w14:textId="77777777" w:rsidR="00251D3C" w:rsidRDefault="00251D3C" w:rsidP="007C4120">
      <w:pPr>
        <w:pStyle w:val="ListParagraph"/>
        <w:numPr>
          <w:ilvl w:val="1"/>
          <w:numId w:val="3"/>
        </w:numPr>
      </w:pPr>
      <w:r>
        <w:t>Move to the next year</w:t>
      </w:r>
    </w:p>
    <w:p w14:paraId="7E3BF3B4" w14:textId="58FD69A1" w:rsidR="00251D3C" w:rsidRDefault="00251D3C" w:rsidP="00251D3C">
      <w:pPr>
        <w:pStyle w:val="ListParagraph"/>
        <w:numPr>
          <w:ilvl w:val="0"/>
          <w:numId w:val="3"/>
        </w:numPr>
      </w:pPr>
      <w:r>
        <w:t xml:space="preserve">Return the results in your desired way, as specified in your functions and the </w:t>
      </w:r>
      <w:proofErr w:type="spellStart"/>
      <w:r>
        <w:t>GlobalVars</w:t>
      </w:r>
      <w:proofErr w:type="spellEnd"/>
      <w:r>
        <w:t xml:space="preserve">_ matrix </w:t>
      </w:r>
    </w:p>
    <w:p w14:paraId="4088690C" w14:textId="110D2260" w:rsidR="00251D3C" w:rsidRDefault="00251D3C" w:rsidP="00251D3C">
      <w:r>
        <w:t>Inputs</w:t>
      </w:r>
    </w:p>
    <w:p w14:paraId="487684D7" w14:textId="4FA6F930" w:rsidR="00251D3C" w:rsidRDefault="00251D3C" w:rsidP="00251D3C">
      <w:r>
        <w:t>population_, is the population matrix</w:t>
      </w:r>
    </w:p>
    <w:p w14:paraId="05D31250" w14:textId="0F04DD8B" w:rsidR="00251D3C" w:rsidRDefault="00251D3C" w:rsidP="00251D3C">
      <w:r>
        <w:t>parameters_, is the full parameters matrix</w:t>
      </w:r>
    </w:p>
    <w:p w14:paraId="0D723140" w14:textId="14AB69C1" w:rsidR="00251D3C" w:rsidRDefault="00251D3C" w:rsidP="00251D3C">
      <w:proofErr w:type="spellStart"/>
      <w:r>
        <w:t>endtime</w:t>
      </w:r>
      <w:proofErr w:type="spellEnd"/>
      <w:r>
        <w:t>_, is the number of years to run the simulation for</w:t>
      </w:r>
    </w:p>
    <w:p w14:paraId="42BED9E3" w14:textId="24295422" w:rsidR="00AE4600" w:rsidRDefault="00AE4600" w:rsidP="00AE4600">
      <w:r w:rsidRPr="00AE4600">
        <w:t>treatment_</w:t>
      </w:r>
      <w:r>
        <w:t xml:space="preserve">, is a text term that is used to control what treatment scenario you wish to run through the model. This is user defined and has many dependencies. </w:t>
      </w:r>
    </w:p>
    <w:p w14:paraId="70D821D7" w14:textId="48B3DB76" w:rsidR="00251D3C" w:rsidRDefault="00251D3C" w:rsidP="00251D3C">
      <w:proofErr w:type="spellStart"/>
      <w:r>
        <w:t>GlobalVars</w:t>
      </w:r>
      <w:proofErr w:type="spellEnd"/>
      <w:r>
        <w:t>_, is the matrix giving the global variables</w:t>
      </w:r>
    </w:p>
    <w:p w14:paraId="2E971AC9" w14:textId="36F72006" w:rsidR="00251D3C" w:rsidRDefault="00251D3C" w:rsidP="00251D3C">
      <w:proofErr w:type="spellStart"/>
      <w:r>
        <w:t>random_numbs</w:t>
      </w:r>
      <w:proofErr w:type="spellEnd"/>
      <w:r>
        <w:t>_, is an array of common random numbers giving a random number</w:t>
      </w:r>
    </w:p>
    <w:p w14:paraId="607E2D7A" w14:textId="60D3E30E" w:rsidR="00251D3C" w:rsidRDefault="00251D3C" w:rsidP="00251D3C">
      <w:proofErr w:type="spellStart"/>
      <w:r>
        <w:t>LifeTables</w:t>
      </w:r>
      <w:proofErr w:type="spellEnd"/>
      <w:r>
        <w:t xml:space="preserve">_, is a </w:t>
      </w:r>
      <w:proofErr w:type="spellStart"/>
      <w:r>
        <w:t>dataframe</w:t>
      </w:r>
      <w:proofErr w:type="spellEnd"/>
      <w:r>
        <w:t xml:space="preserve"> containing life table information in format (long) that can easily be matched to the population matrix</w:t>
      </w:r>
    </w:p>
    <w:p w14:paraId="63A38041" w14:textId="6AB37901" w:rsidR="00251D3C" w:rsidRDefault="00251D3C" w:rsidP="00251D3C">
      <w:r>
        <w:t>SOUR_, is the current second order uncertainty run (PSA iteration number if running a PSA, can be unspecified if running deterministically)</w:t>
      </w:r>
    </w:p>
    <w:p w14:paraId="364A39A8" w14:textId="02361221" w:rsidR="00251D3C" w:rsidRDefault="00251D3C" w:rsidP="00251D3C"/>
    <w:p w14:paraId="24312081" w14:textId="7B96ADFD" w:rsidR="00251D3C" w:rsidRDefault="00251D3C" w:rsidP="00251D3C">
      <w:r>
        <w:t>Outputs</w:t>
      </w:r>
    </w:p>
    <w:p w14:paraId="66CE7035" w14:textId="70FCA148" w:rsidR="00251D3C" w:rsidRDefault="00251D3C" w:rsidP="00251D3C">
      <w:r w:rsidRPr="00251D3C">
        <w:t>results, is the results matrix</w:t>
      </w:r>
    </w:p>
    <w:p w14:paraId="50ECFD72" w14:textId="2D3485CB" w:rsidR="00251D3C" w:rsidRDefault="00251D3C" w:rsidP="00251D3C">
      <w:r>
        <w:t>or</w:t>
      </w:r>
    </w:p>
    <w:p w14:paraId="60BB6162" w14:textId="086B5E9A" w:rsidR="00251D3C" w:rsidRDefault="00251D3C" w:rsidP="00251D3C">
      <w:proofErr w:type="spellStart"/>
      <w:r w:rsidRPr="00251D3C">
        <w:t>psaresults</w:t>
      </w:r>
      <w:proofErr w:type="spellEnd"/>
      <w:r w:rsidRPr="00251D3C">
        <w:t>, is a summary set of results to produce in the PSA</w:t>
      </w:r>
    </w:p>
    <w:p w14:paraId="09A2D66E" w14:textId="77777777" w:rsidR="00C644AD" w:rsidRDefault="00C644AD" w:rsidP="00251D3C"/>
    <w:p w14:paraId="3EFC572B" w14:textId="71A8D5F9" w:rsidR="00C644AD" w:rsidRDefault="00C644AD">
      <w:r>
        <w:br w:type="page"/>
      </w:r>
    </w:p>
    <w:p w14:paraId="7525AAFD" w14:textId="19228A87" w:rsidR="00C644AD" w:rsidRDefault="004E4964" w:rsidP="004E4964">
      <w:pPr>
        <w:pStyle w:val="Heading1"/>
      </w:pPr>
      <w:bookmarkStart w:id="23" w:name="_Ref157106351"/>
      <w:bookmarkStart w:id="24" w:name="_Ref157106381"/>
      <w:bookmarkStart w:id="25" w:name="_Toc158381263"/>
      <w:r>
        <w:lastRenderedPageBreak/>
        <w:t>Risk factor trajectories</w:t>
      </w:r>
      <w:bookmarkEnd w:id="23"/>
      <w:bookmarkEnd w:id="24"/>
      <w:bookmarkEnd w:id="25"/>
    </w:p>
    <w:p w14:paraId="0C99626A" w14:textId="760BACDB" w:rsidR="004E4964" w:rsidRDefault="004E4964" w:rsidP="004E4964">
      <w:pPr>
        <w:pStyle w:val="Heading2"/>
      </w:pPr>
      <w:bookmarkStart w:id="26" w:name="_Toc158381264"/>
      <w:r>
        <w:t>R/</w:t>
      </w:r>
      <w:r w:rsidR="00656BD5">
        <w:t xml:space="preserve">UKPDS 90 risk </w:t>
      </w:r>
      <w:proofErr w:type="spellStart"/>
      <w:proofErr w:type="gramStart"/>
      <w:r w:rsidR="00656BD5">
        <w:t>functions.R</w:t>
      </w:r>
      <w:bookmarkEnd w:id="26"/>
      <w:proofErr w:type="spellEnd"/>
      <w:proofErr w:type="gramEnd"/>
    </w:p>
    <w:p w14:paraId="650FD0CB" w14:textId="61FE5DF7" w:rsidR="00656BD5" w:rsidRDefault="00656BD5" w:rsidP="00656BD5">
      <w:r>
        <w:t xml:space="preserve">This file contains all risk functions that the model uses from UKPDS 90. </w:t>
      </w:r>
      <w:proofErr w:type="gramStart"/>
      <w:r w:rsidR="000F06D0">
        <w:t>All of</w:t>
      </w:r>
      <w:proofErr w:type="gramEnd"/>
      <w:r w:rsidR="000F06D0">
        <w:t xml:space="preserve"> these functions estimate the absolute values of each of their risk factors in absolute values. These functions use data from the UKPDS90 </w:t>
      </w:r>
      <w:r w:rsidR="00774597">
        <w:t>paper.</w:t>
      </w:r>
      <w:r w:rsidR="000F06D0" w:rsidDel="0025397A">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rsidDel="0025397A">
        <w:instrText xml:space="preserve"> ADDIN EN.CITE </w:instrText>
      </w:r>
      <w:r w:rsidR="00BD77AB" w:rsidDel="0025397A">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rsidDel="0025397A">
        <w:instrText xml:space="preserve"> ADDIN EN.CITE.DATA </w:instrText>
      </w:r>
      <w:r w:rsidR="00BD77AB" w:rsidDel="0025397A">
        <w:fldChar w:fldCharType="end"/>
      </w:r>
      <w:r w:rsidR="000F06D0" w:rsidDel="0025397A">
        <w:fldChar w:fldCharType="separate"/>
      </w:r>
      <w:r w:rsidR="00BD77AB" w:rsidDel="0025397A">
        <w:rPr>
          <w:noProof/>
        </w:rPr>
        <w:t>[3]</w:t>
      </w:r>
      <w:r w:rsidR="000F06D0" w:rsidDel="0025397A">
        <w:fldChar w:fldCharType="end"/>
      </w:r>
      <w:r w:rsidR="000F06D0">
        <w:t xml:space="preserve"> </w:t>
      </w:r>
    </w:p>
    <w:p w14:paraId="0DFB0DAE" w14:textId="20934160" w:rsidR="009D1432" w:rsidRDefault="009D1432" w:rsidP="00656BD5">
      <w:r>
        <w:t>If you wish to use different trajectories, these will need to be rewritten.</w:t>
      </w:r>
    </w:p>
    <w:p w14:paraId="05641EFA" w14:textId="092BFC25" w:rsidR="00656BD5" w:rsidRDefault="00656BD5" w:rsidP="00656BD5">
      <w:pPr>
        <w:pStyle w:val="Heading3"/>
      </w:pPr>
      <w:bookmarkStart w:id="27" w:name="_Ref156318790"/>
      <w:r w:rsidRPr="00656BD5">
        <w:t>UKPDS_90_contrisk_A1c</w:t>
      </w:r>
      <w:bookmarkEnd w:id="27"/>
    </w:p>
    <w:p w14:paraId="770F9C9D" w14:textId="4DD2A66C" w:rsidR="00656BD5" w:rsidRDefault="00656BD5" w:rsidP="00283507">
      <w:r>
        <w:t xml:space="preserve">This function estimates the HbA1c (in DCCT % scale) for all </w:t>
      </w:r>
      <w:r w:rsidR="00774597">
        <w:t>people with</w:t>
      </w:r>
      <w:r w:rsidR="00BD77AB">
        <w:t xml:space="preserve"> </w:t>
      </w:r>
      <w:r w:rsidR="00774597">
        <w:t>diabetes</w:t>
      </w:r>
      <w:r>
        <w:t xml:space="preserve"> in the simulation over time based on their characteristics </w:t>
      </w:r>
      <w:r w:rsidR="00283507">
        <w:t xml:space="preserve">and </w:t>
      </w:r>
      <w:r>
        <w:t xml:space="preserve">on the risk equation given in </w:t>
      </w:r>
      <w:r w:rsidR="00283507">
        <w:t xml:space="preserve">UKPDS90, Supporting Information, file </w:t>
      </w:r>
      <w:hyperlink r:id="rId8" w:history="1">
        <w:r w:rsidR="00283507">
          <w:rPr>
            <w:rStyle w:val="Hyperlink"/>
          </w:rPr>
          <w:t>dme14656-sup-0001-Appendix.docx</w:t>
        </w:r>
      </w:hyperlink>
      <w:r w:rsidR="00283507">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rsidR="00283507">
        <w:t xml:space="preserve"> </w:t>
      </w:r>
    </w:p>
    <w:p w14:paraId="36020641" w14:textId="77777777" w:rsidR="00283507" w:rsidRDefault="00283507" w:rsidP="00283507"/>
    <w:p w14:paraId="28A5B426" w14:textId="43F5EDD8" w:rsidR="00283507" w:rsidRDefault="005A76DC" w:rsidP="00283507">
      <w:r>
        <w:t>Inputs:</w:t>
      </w:r>
    </w:p>
    <w:p w14:paraId="71B9739A" w14:textId="3F1E3987" w:rsidR="005A76DC" w:rsidRDefault="005A76DC" w:rsidP="005A76DC">
      <w:r>
        <w:t>population_, is the population matrix</w:t>
      </w:r>
    </w:p>
    <w:p w14:paraId="7294C005" w14:textId="2F9C70DE" w:rsidR="005A76DC" w:rsidRDefault="005A76DC" w:rsidP="005A76DC">
      <w:r>
        <w:t>parameter_, is a single row of the parameter matrix for this model run, specifically only the parameters relating to this equation are used</w:t>
      </w:r>
    </w:p>
    <w:p w14:paraId="6F7E9A06" w14:textId="4A05770E" w:rsidR="005A76DC" w:rsidRDefault="005A76DC" w:rsidP="005A76DC">
      <w:proofErr w:type="spellStart"/>
      <w:r>
        <w:t>endtime</w:t>
      </w:r>
      <w:proofErr w:type="spellEnd"/>
      <w:r>
        <w:t>_, is the number of years to extrapolate HbA1c for</w:t>
      </w:r>
    </w:p>
    <w:p w14:paraId="17B28EA5" w14:textId="77777777" w:rsidR="005A76DC" w:rsidRDefault="005A76DC" w:rsidP="005A76DC"/>
    <w:p w14:paraId="653B996E" w14:textId="22AA5171" w:rsidR="005A76DC" w:rsidRDefault="005A76DC" w:rsidP="005A76DC">
      <w:r>
        <w:t>Outputs:</w:t>
      </w:r>
    </w:p>
    <w:p w14:paraId="44E10161" w14:textId="50241342" w:rsidR="005A76DC" w:rsidRDefault="005A76DC" w:rsidP="005A76DC">
      <w:r>
        <w:t xml:space="preserve">A1c, for </w:t>
      </w:r>
      <w:proofErr w:type="gramStart"/>
      <w:r>
        <w:t>each individual</w:t>
      </w:r>
      <w:proofErr w:type="gramEnd"/>
      <w:r>
        <w:t xml:space="preserve"> this gives the HBA1c (%) they would have in each future year of the simulation in the absence of treatment effects and death. </w:t>
      </w:r>
    </w:p>
    <w:p w14:paraId="7B7DF6A5" w14:textId="77777777" w:rsidR="00260120" w:rsidRDefault="00260120" w:rsidP="005A76DC"/>
    <w:p w14:paraId="104E9089" w14:textId="0851BB43" w:rsidR="00260120" w:rsidRDefault="00260120" w:rsidP="00260120">
      <w:pPr>
        <w:pStyle w:val="Heading3"/>
      </w:pPr>
      <w:bookmarkStart w:id="28" w:name="_Ref156318823"/>
      <w:r w:rsidRPr="00260120">
        <w:t>UKPDS_90_contrisk_BMI</w:t>
      </w:r>
      <w:bookmarkEnd w:id="28"/>
    </w:p>
    <w:p w14:paraId="4545FB75" w14:textId="2E576BEF" w:rsidR="00260120" w:rsidRDefault="00260120" w:rsidP="00260120">
      <w:r>
        <w:t xml:space="preserve">This function estimates the </w:t>
      </w:r>
      <w:r w:rsidR="005B147B">
        <w:t>Body Mass index</w:t>
      </w:r>
      <w:r>
        <w:t xml:space="preserve"> (</w:t>
      </w:r>
      <w:r w:rsidR="005B147B">
        <w:t xml:space="preserve">BMI) </w:t>
      </w:r>
      <w:r>
        <w:t>in Kg/m</w:t>
      </w:r>
      <w:r w:rsidRPr="00260120">
        <w:rPr>
          <w:vertAlign w:val="superscript"/>
        </w:rPr>
        <w:t>2</w:t>
      </w:r>
      <w:r>
        <w:t xml:space="preserve">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9"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28CC879B" w14:textId="77777777" w:rsidR="00260120" w:rsidRDefault="00260120" w:rsidP="00260120"/>
    <w:p w14:paraId="497AFF74" w14:textId="77777777" w:rsidR="00260120" w:rsidRDefault="00260120" w:rsidP="00260120">
      <w:r>
        <w:t>Inputs:</w:t>
      </w:r>
    </w:p>
    <w:p w14:paraId="0EA6DD2F" w14:textId="77777777" w:rsidR="00260120" w:rsidRDefault="00260120" w:rsidP="00260120">
      <w:r>
        <w:t>population_, is the population matrix</w:t>
      </w:r>
    </w:p>
    <w:p w14:paraId="328017F6" w14:textId="77777777" w:rsidR="00260120" w:rsidRDefault="00260120" w:rsidP="00260120">
      <w:r>
        <w:lastRenderedPageBreak/>
        <w:t>parameter_, is a single row of the parameter matrix for this model run, specifically only the parameters relating to this equation are used</w:t>
      </w:r>
    </w:p>
    <w:p w14:paraId="77240192" w14:textId="29C60F1C" w:rsidR="00260120" w:rsidRDefault="00260120" w:rsidP="00260120">
      <w:proofErr w:type="spellStart"/>
      <w:r>
        <w:t>endtime</w:t>
      </w:r>
      <w:proofErr w:type="spellEnd"/>
      <w:r>
        <w:t xml:space="preserve">_, is the number of years to extrapolate </w:t>
      </w:r>
      <w:r w:rsidR="005B147B">
        <w:t>BMI</w:t>
      </w:r>
      <w:r>
        <w:t xml:space="preserve"> for</w:t>
      </w:r>
    </w:p>
    <w:p w14:paraId="3B5D29A3" w14:textId="77777777" w:rsidR="00260120" w:rsidRDefault="00260120" w:rsidP="00260120"/>
    <w:p w14:paraId="001325C4" w14:textId="77777777" w:rsidR="00260120" w:rsidRDefault="00260120" w:rsidP="00260120">
      <w:r>
        <w:t>Outputs:</w:t>
      </w:r>
    </w:p>
    <w:p w14:paraId="799C719E" w14:textId="7B65D92C" w:rsidR="00260120" w:rsidRDefault="00260120" w:rsidP="00260120">
      <w:r>
        <w:t xml:space="preserve">A1c, for </w:t>
      </w:r>
      <w:proofErr w:type="gramStart"/>
      <w:r>
        <w:t>each individual</w:t>
      </w:r>
      <w:proofErr w:type="gramEnd"/>
      <w:r>
        <w:t xml:space="preserve"> this gives the </w:t>
      </w:r>
      <w:r w:rsidR="005B147B">
        <w:t>BMI</w:t>
      </w:r>
      <w:r>
        <w:t xml:space="preserve"> (</w:t>
      </w:r>
      <w:r w:rsidR="005B147B">
        <w:t>Kg/m</w:t>
      </w:r>
      <w:r w:rsidR="005B147B" w:rsidRPr="005B147B">
        <w:rPr>
          <w:vertAlign w:val="superscript"/>
        </w:rPr>
        <w:t>2</w:t>
      </w:r>
      <w:r>
        <w:t xml:space="preserve">) they would have in each future year of the simulation in the absence of treatment effects and death. </w:t>
      </w:r>
    </w:p>
    <w:p w14:paraId="0FC7DE65" w14:textId="77777777" w:rsidR="00D47B66" w:rsidRDefault="00D47B66" w:rsidP="005A76DC"/>
    <w:p w14:paraId="2CF21656" w14:textId="21DED152" w:rsidR="00D47B66" w:rsidRDefault="00D47B66" w:rsidP="00D47B66">
      <w:pPr>
        <w:pStyle w:val="Heading3"/>
      </w:pPr>
      <w:bookmarkStart w:id="29" w:name="_Ref156318861"/>
      <w:r w:rsidRPr="00D47B66">
        <w:t>UKPDS_90_contrisk_SBP</w:t>
      </w:r>
      <w:bookmarkEnd w:id="29"/>
    </w:p>
    <w:p w14:paraId="42F4F6F8" w14:textId="7C18AC10" w:rsidR="00D47B66" w:rsidRDefault="00D47B66" w:rsidP="00D47B66">
      <w:r>
        <w:t xml:space="preserve">This function gives systolic blood pressure (SBP) in mm Hg,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0"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1A09E638" w14:textId="77777777" w:rsidR="00D47B66" w:rsidRDefault="00D47B66" w:rsidP="00D47B66">
      <w:r>
        <w:t>Inputs:</w:t>
      </w:r>
    </w:p>
    <w:p w14:paraId="08D1C18C" w14:textId="77777777" w:rsidR="00D47B66" w:rsidRDefault="00D47B66" w:rsidP="00D47B66">
      <w:r>
        <w:t>population_, is the population matrix</w:t>
      </w:r>
    </w:p>
    <w:p w14:paraId="71FACB1C" w14:textId="77777777" w:rsidR="00D47B66" w:rsidRDefault="00D47B66" w:rsidP="00D47B66">
      <w:r>
        <w:t>parameter_, is a single row of the parameter matrix for this model run, specifically only the parameters relating to this equation are used</w:t>
      </w:r>
    </w:p>
    <w:p w14:paraId="3D4ED44D" w14:textId="05394446" w:rsidR="00D47B66" w:rsidRDefault="00D47B66" w:rsidP="00D47B66">
      <w:proofErr w:type="spellStart"/>
      <w:r>
        <w:t>endtime</w:t>
      </w:r>
      <w:proofErr w:type="spellEnd"/>
      <w:r>
        <w:t>_, is the number of years to extrapolate SBP for</w:t>
      </w:r>
    </w:p>
    <w:p w14:paraId="143373CE" w14:textId="77777777" w:rsidR="00D47B66" w:rsidRDefault="00D47B66" w:rsidP="00D47B66"/>
    <w:p w14:paraId="14EE538C" w14:textId="77777777" w:rsidR="00D47B66" w:rsidRDefault="00D47B66" w:rsidP="00D47B66">
      <w:r>
        <w:t>Outputs:</w:t>
      </w:r>
    </w:p>
    <w:p w14:paraId="1607CDB2" w14:textId="2B11EAC2" w:rsidR="00D47B66" w:rsidRDefault="00D47B66" w:rsidP="00D47B66">
      <w:r>
        <w:t xml:space="preserve">SBP, for </w:t>
      </w:r>
      <w:proofErr w:type="gramStart"/>
      <w:r>
        <w:t>each individual</w:t>
      </w:r>
      <w:proofErr w:type="gramEnd"/>
      <w:r>
        <w:t xml:space="preserve"> this gives the SBP (mm Hg) they would have in each future year of the simulation in the absence of treatment effects and death. </w:t>
      </w:r>
    </w:p>
    <w:p w14:paraId="16B29F5F" w14:textId="77777777" w:rsidR="00D37FF9" w:rsidRDefault="00D37FF9" w:rsidP="00D47B66"/>
    <w:p w14:paraId="47B58707" w14:textId="37AB414E" w:rsidR="00D47B66" w:rsidRDefault="00D9531D" w:rsidP="00D9531D">
      <w:pPr>
        <w:pStyle w:val="Heading3"/>
      </w:pPr>
      <w:bookmarkStart w:id="30" w:name="_Ref156318926"/>
      <w:r w:rsidRPr="00D9531D">
        <w:t>UKPDS_90_contrisk_HDL</w:t>
      </w:r>
      <w:bookmarkEnd w:id="30"/>
    </w:p>
    <w:p w14:paraId="4E5BF865" w14:textId="30CEA01A" w:rsidR="00D9531D" w:rsidRDefault="00D9531D" w:rsidP="00D9531D">
      <w:r>
        <w:t xml:space="preserve">This function gives High </w:t>
      </w:r>
      <w:r w:rsidR="0062039C">
        <w:t>D</w:t>
      </w:r>
      <w:r>
        <w:t xml:space="preserve">ensity </w:t>
      </w:r>
      <w:r w:rsidR="0062039C">
        <w:t>L</w:t>
      </w:r>
      <w:r>
        <w:t xml:space="preserve">ipoprotein (HDL) cholesterol in mmol/L,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1"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39551E0C" w14:textId="77777777" w:rsidR="00D9531D" w:rsidRDefault="00D9531D" w:rsidP="00D9531D">
      <w:r>
        <w:t>Inputs:</w:t>
      </w:r>
    </w:p>
    <w:p w14:paraId="116E86A8" w14:textId="77777777" w:rsidR="00D9531D" w:rsidRDefault="00D9531D" w:rsidP="00D9531D">
      <w:r>
        <w:t>population_, is the population matrix</w:t>
      </w:r>
    </w:p>
    <w:p w14:paraId="58309BC5" w14:textId="77777777" w:rsidR="00D9531D" w:rsidRDefault="00D9531D" w:rsidP="00D9531D">
      <w:r>
        <w:lastRenderedPageBreak/>
        <w:t>parameter_, is a single row of the parameter matrix for this model run, specifically only the parameters relating to this equation are used</w:t>
      </w:r>
    </w:p>
    <w:p w14:paraId="5BD4AC02" w14:textId="0E89ED61" w:rsidR="00D9531D" w:rsidRDefault="00D9531D" w:rsidP="00D9531D">
      <w:proofErr w:type="spellStart"/>
      <w:r>
        <w:t>endtime</w:t>
      </w:r>
      <w:proofErr w:type="spellEnd"/>
      <w:r>
        <w:t xml:space="preserve">_, is the number of years to extrapolate </w:t>
      </w:r>
      <w:r w:rsidRPr="00D9531D">
        <w:t>HDL</w:t>
      </w:r>
      <w:r w:rsidR="0025397A">
        <w:t xml:space="preserve"> </w:t>
      </w:r>
      <w:r>
        <w:t>for</w:t>
      </w:r>
    </w:p>
    <w:p w14:paraId="08D7A198" w14:textId="77777777" w:rsidR="00D9531D" w:rsidRDefault="00D9531D" w:rsidP="00D9531D"/>
    <w:p w14:paraId="535F0807" w14:textId="77777777" w:rsidR="00D9531D" w:rsidRDefault="00D9531D" w:rsidP="00D9531D">
      <w:r>
        <w:t>Outputs:</w:t>
      </w:r>
    </w:p>
    <w:p w14:paraId="7FC3DD24" w14:textId="623FA33E" w:rsidR="00D9531D" w:rsidRDefault="00D9531D" w:rsidP="00D9531D">
      <w:r w:rsidRPr="00D9531D">
        <w:t>HDL</w:t>
      </w:r>
      <w:r>
        <w:t xml:space="preserve">, for </w:t>
      </w:r>
      <w:proofErr w:type="gramStart"/>
      <w:r>
        <w:t>each individual</w:t>
      </w:r>
      <w:proofErr w:type="gramEnd"/>
      <w:r>
        <w:t xml:space="preserve"> this gives the </w:t>
      </w:r>
      <w:r w:rsidRPr="00D9531D">
        <w:t xml:space="preserve">HDL </w:t>
      </w:r>
      <w:r>
        <w:t xml:space="preserve">(mmol/L) they would have in each future year of the simulation in the absence of treatment effects and death. </w:t>
      </w:r>
    </w:p>
    <w:p w14:paraId="18079DCD" w14:textId="77777777" w:rsidR="00D9531D" w:rsidRDefault="00D9531D" w:rsidP="00D9531D"/>
    <w:p w14:paraId="16525374" w14:textId="62AB011A" w:rsidR="00D9531D" w:rsidRDefault="0062039C" w:rsidP="0062039C">
      <w:pPr>
        <w:pStyle w:val="Heading3"/>
      </w:pPr>
      <w:bookmarkStart w:id="31" w:name="_Ref156318962"/>
      <w:r w:rsidRPr="00D9531D">
        <w:t>UKPDS_90_contrisk_</w:t>
      </w:r>
      <w:r>
        <w:t>L</w:t>
      </w:r>
      <w:r w:rsidRPr="00D9531D">
        <w:t>DL</w:t>
      </w:r>
      <w:bookmarkEnd w:id="31"/>
    </w:p>
    <w:p w14:paraId="4C13A6D1" w14:textId="28170565" w:rsidR="0062039C" w:rsidRDefault="0062039C" w:rsidP="0062039C">
      <w:r>
        <w:t xml:space="preserve">This function gives Low Density Lipoprotein (LDL) cholesterol in mmol/L,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2"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w:t>
      </w:r>
    </w:p>
    <w:p w14:paraId="28F37B57" w14:textId="77777777" w:rsidR="0062039C" w:rsidRDefault="0062039C" w:rsidP="0062039C">
      <w:r>
        <w:t>Inputs:</w:t>
      </w:r>
    </w:p>
    <w:p w14:paraId="1FCF8329" w14:textId="77777777" w:rsidR="0062039C" w:rsidRDefault="0062039C" w:rsidP="0062039C">
      <w:r>
        <w:t>population_, is the population matrix</w:t>
      </w:r>
    </w:p>
    <w:p w14:paraId="76E78B77" w14:textId="77777777" w:rsidR="0062039C" w:rsidRDefault="0062039C" w:rsidP="0062039C">
      <w:r>
        <w:t>parameter_, is a single row of the parameter matrix for this model run, specifically only the parameters relating to this equation are used</w:t>
      </w:r>
    </w:p>
    <w:p w14:paraId="2BDE50B0" w14:textId="253DC924" w:rsidR="0062039C" w:rsidRDefault="0062039C" w:rsidP="0062039C">
      <w:proofErr w:type="spellStart"/>
      <w:r>
        <w:t>endtime</w:t>
      </w:r>
      <w:proofErr w:type="spellEnd"/>
      <w:r>
        <w:t xml:space="preserve">_, is the number of years to extrapolate </w:t>
      </w:r>
      <w:r w:rsidR="00233E88">
        <w:t>L</w:t>
      </w:r>
      <w:r w:rsidRPr="00D9531D">
        <w:t>DL</w:t>
      </w:r>
      <w:r w:rsidR="00233E88">
        <w:t xml:space="preserve"> </w:t>
      </w:r>
      <w:r>
        <w:t>for</w:t>
      </w:r>
    </w:p>
    <w:p w14:paraId="0ACA3E8A" w14:textId="77777777" w:rsidR="0062039C" w:rsidRDefault="0062039C" w:rsidP="0062039C"/>
    <w:p w14:paraId="0BCDFC5E" w14:textId="77777777" w:rsidR="0062039C" w:rsidRDefault="0062039C" w:rsidP="0062039C">
      <w:r>
        <w:t>Outputs:</w:t>
      </w:r>
    </w:p>
    <w:p w14:paraId="78575984" w14:textId="6BF92B73" w:rsidR="0062039C" w:rsidRDefault="0062039C" w:rsidP="0062039C">
      <w:r>
        <w:t xml:space="preserve">LDL, for </w:t>
      </w:r>
      <w:proofErr w:type="gramStart"/>
      <w:r>
        <w:t>each individual</w:t>
      </w:r>
      <w:proofErr w:type="gramEnd"/>
      <w:r>
        <w:t xml:space="preserve"> this gives the L</w:t>
      </w:r>
      <w:r w:rsidRPr="00D9531D">
        <w:t xml:space="preserve">DL </w:t>
      </w:r>
      <w:r>
        <w:t xml:space="preserve">(mmol/L) they would have in each future year of the simulation in the absence of treatment effects and death. </w:t>
      </w:r>
    </w:p>
    <w:p w14:paraId="1F86843D" w14:textId="77777777" w:rsidR="003841A1" w:rsidRDefault="003841A1" w:rsidP="0062039C"/>
    <w:p w14:paraId="672E2429" w14:textId="0C7A6EBD" w:rsidR="0062039C" w:rsidRDefault="003841A1" w:rsidP="003841A1">
      <w:pPr>
        <w:pStyle w:val="Heading3"/>
      </w:pPr>
      <w:bookmarkStart w:id="32" w:name="_Ref156319005"/>
      <w:r w:rsidRPr="003841A1">
        <w:t>UKPDS_90_HEARTR</w:t>
      </w:r>
      <w:bookmarkEnd w:id="32"/>
    </w:p>
    <w:p w14:paraId="513F1BDE" w14:textId="4DF3B48A" w:rsidR="003841A1" w:rsidRDefault="003841A1" w:rsidP="003841A1">
      <w:r>
        <w:t xml:space="preserve">This functions gives the heart rate in beats per minute 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3"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This is populated every 3 years, as the data in UKPDS 90 was collected every 3 years. Linear interpolation is used between the points every 3 years </w:t>
      </w:r>
      <w:proofErr w:type="gramStart"/>
      <w:r>
        <w:t>were</w:t>
      </w:r>
      <w:proofErr w:type="gramEnd"/>
      <w:r>
        <w:t xml:space="preserve"> heart rate values are estimated. </w:t>
      </w:r>
    </w:p>
    <w:p w14:paraId="16D6FD66" w14:textId="77777777" w:rsidR="003841A1" w:rsidRDefault="003841A1" w:rsidP="003841A1"/>
    <w:p w14:paraId="1B8BEA01" w14:textId="77777777" w:rsidR="003841A1" w:rsidRDefault="003841A1" w:rsidP="003841A1">
      <w:r>
        <w:t>Inputs:</w:t>
      </w:r>
    </w:p>
    <w:p w14:paraId="619CDED6" w14:textId="77777777" w:rsidR="003841A1" w:rsidRDefault="003841A1" w:rsidP="003841A1">
      <w:r>
        <w:lastRenderedPageBreak/>
        <w:t>population_, is the population matrix</w:t>
      </w:r>
    </w:p>
    <w:p w14:paraId="5A1D939A" w14:textId="77777777" w:rsidR="003841A1" w:rsidRDefault="003841A1" w:rsidP="003841A1">
      <w:r>
        <w:t>parameter_, is a single row of the parameter matrix for this model run, specifically only the parameters relating to this equation are used</w:t>
      </w:r>
    </w:p>
    <w:p w14:paraId="3BB46F4F" w14:textId="0C71543D" w:rsidR="003841A1" w:rsidRDefault="003841A1" w:rsidP="003841A1">
      <w:proofErr w:type="spellStart"/>
      <w:r>
        <w:t>endtime</w:t>
      </w:r>
      <w:proofErr w:type="spellEnd"/>
      <w:r>
        <w:t>_, is the number of years to extrapolate Heart Rate for</w:t>
      </w:r>
    </w:p>
    <w:p w14:paraId="141F06EA" w14:textId="77777777" w:rsidR="003841A1" w:rsidRDefault="003841A1" w:rsidP="003841A1"/>
    <w:p w14:paraId="0558F0FD" w14:textId="77777777" w:rsidR="003841A1" w:rsidRDefault="003841A1" w:rsidP="003841A1">
      <w:r>
        <w:t>Outputs:</w:t>
      </w:r>
    </w:p>
    <w:p w14:paraId="4021D34E" w14:textId="4FEEB37D" w:rsidR="003841A1" w:rsidRDefault="003841A1" w:rsidP="003841A1">
      <w:r w:rsidRPr="003841A1">
        <w:t>HEARTR</w:t>
      </w:r>
      <w:r>
        <w:t xml:space="preserve">, for </w:t>
      </w:r>
      <w:proofErr w:type="gramStart"/>
      <w:r>
        <w:t>each individual</w:t>
      </w:r>
      <w:proofErr w:type="gramEnd"/>
      <w:r>
        <w:t xml:space="preserve"> this gives the heart rate</w:t>
      </w:r>
      <w:r w:rsidRPr="00D9531D">
        <w:t xml:space="preserve"> </w:t>
      </w:r>
      <w:r>
        <w:t xml:space="preserve">(beats per minute) they would have in each future year of the simulation in the absence of treatment effects and death. </w:t>
      </w:r>
    </w:p>
    <w:p w14:paraId="0A3496F2" w14:textId="77777777" w:rsidR="003841A1" w:rsidRDefault="003841A1" w:rsidP="003841A1"/>
    <w:p w14:paraId="34286711" w14:textId="51E7DB5B" w:rsidR="00E37B33" w:rsidRDefault="00E37B33" w:rsidP="00E37B33">
      <w:pPr>
        <w:pStyle w:val="Heading3"/>
      </w:pPr>
      <w:bookmarkStart w:id="33" w:name="_Ref156319049"/>
      <w:r w:rsidRPr="00E37B33">
        <w:t>UKPDS_90_WBC</w:t>
      </w:r>
      <w:bookmarkEnd w:id="33"/>
    </w:p>
    <w:p w14:paraId="6BFC18B6" w14:textId="5E1C3051" w:rsidR="00E37B33" w:rsidRDefault="00E37B33" w:rsidP="00E37B33">
      <w:r>
        <w:t xml:space="preserve">This functions gives the white blood cell count (WBC) in </w:t>
      </w:r>
      <w:r w:rsidRPr="00E37B33">
        <w:t>1x10</w:t>
      </w:r>
      <w:r w:rsidRPr="00E37B33">
        <w:rPr>
          <w:vertAlign w:val="superscript"/>
        </w:rPr>
        <w:t>6</w:t>
      </w:r>
      <w:r w:rsidRPr="00E37B33">
        <w:t xml:space="preserve"> ml </w:t>
      </w:r>
      <w:r>
        <w:t xml:space="preserve">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4"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This is populated every 3 years, as the data in UKPDS 90 was collected every 3 years. Linear interpolation is used between the points every 3 years were white blood cell count values are estimated. </w:t>
      </w:r>
    </w:p>
    <w:p w14:paraId="414CFCD2" w14:textId="77777777" w:rsidR="00E37B33" w:rsidRDefault="00E37B33" w:rsidP="00E37B33"/>
    <w:p w14:paraId="418BE41F" w14:textId="77777777" w:rsidR="00E37B33" w:rsidRDefault="00E37B33" w:rsidP="00E37B33">
      <w:r>
        <w:t>Inputs:</w:t>
      </w:r>
    </w:p>
    <w:p w14:paraId="2EBB5F51" w14:textId="77777777" w:rsidR="00E37B33" w:rsidRDefault="00E37B33" w:rsidP="00E37B33">
      <w:r>
        <w:t>population_, is the population matrix</w:t>
      </w:r>
    </w:p>
    <w:p w14:paraId="65446909" w14:textId="77777777" w:rsidR="00E37B33" w:rsidRDefault="00E37B33" w:rsidP="00E37B33">
      <w:r>
        <w:t>parameter_, is a single row of the parameter matrix for this model run, specifically only the parameters relating to this equation are used</w:t>
      </w:r>
    </w:p>
    <w:p w14:paraId="0C7E6A78" w14:textId="77777777" w:rsidR="00E37B33" w:rsidRDefault="00E37B33" w:rsidP="00E37B33">
      <w:proofErr w:type="spellStart"/>
      <w:r>
        <w:t>endtime</w:t>
      </w:r>
      <w:proofErr w:type="spellEnd"/>
      <w:r>
        <w:t>_, is the number of years to extrapolate Heart Rate for</w:t>
      </w:r>
    </w:p>
    <w:p w14:paraId="68C73C28" w14:textId="77777777" w:rsidR="00E37B33" w:rsidRDefault="00E37B33" w:rsidP="00E37B33"/>
    <w:p w14:paraId="3E5BBE12" w14:textId="77777777" w:rsidR="00E37B33" w:rsidRDefault="00E37B33" w:rsidP="00E37B33">
      <w:r>
        <w:t>Outputs:</w:t>
      </w:r>
    </w:p>
    <w:p w14:paraId="609795D3" w14:textId="222FD01D" w:rsidR="00E37B33" w:rsidRDefault="00E37B33" w:rsidP="00E37B33">
      <w:r w:rsidRPr="00E37B33">
        <w:t>WBC</w:t>
      </w:r>
      <w:r>
        <w:t xml:space="preserve">, for </w:t>
      </w:r>
      <w:proofErr w:type="gramStart"/>
      <w:r>
        <w:t>each individual</w:t>
      </w:r>
      <w:proofErr w:type="gramEnd"/>
      <w:r>
        <w:t xml:space="preserve"> this gives the WBC (1x10</w:t>
      </w:r>
      <w:r w:rsidRPr="00E37B33">
        <w:rPr>
          <w:vertAlign w:val="superscript"/>
        </w:rPr>
        <w:t>6</w:t>
      </w:r>
      <w:r>
        <w:t>ml</w:t>
      </w:r>
      <w:r w:rsidR="000960FD">
        <w:t>)</w:t>
      </w:r>
      <w:r>
        <w:t xml:space="preserve"> they would have in each future year of the simulation in the absence of treatment effects and death. </w:t>
      </w:r>
    </w:p>
    <w:p w14:paraId="461DC3A1" w14:textId="5D21488C" w:rsidR="004B36B1" w:rsidRDefault="004B36B1">
      <w:r>
        <w:br w:type="page"/>
      </w:r>
    </w:p>
    <w:p w14:paraId="60E91C8B" w14:textId="701E1395" w:rsidR="00E37B33" w:rsidRDefault="00966E6B" w:rsidP="00966E6B">
      <w:pPr>
        <w:pStyle w:val="Heading3"/>
      </w:pPr>
      <w:bookmarkStart w:id="34" w:name="_Ref156319092"/>
      <w:r w:rsidRPr="00966E6B">
        <w:lastRenderedPageBreak/>
        <w:t>UKPDS_90_HAEM</w:t>
      </w:r>
      <w:bookmarkEnd w:id="34"/>
    </w:p>
    <w:p w14:paraId="3004945B" w14:textId="2C6D19D3" w:rsidR="00966E6B" w:rsidRDefault="00966E6B" w:rsidP="00966E6B">
      <w:r>
        <w:t>This functions gives the haemoglobin in g/dL</w:t>
      </w:r>
      <w:r w:rsidRPr="00E37B33">
        <w:t xml:space="preserve"> </w:t>
      </w:r>
      <w:r>
        <w:t xml:space="preserve">for all </w:t>
      </w:r>
      <w:r w:rsidR="00774597">
        <w:t>people with</w:t>
      </w:r>
      <w:r w:rsidR="00BD77AB">
        <w:t xml:space="preserve"> </w:t>
      </w:r>
      <w:r w:rsidR="00774597">
        <w:t>diabetes</w:t>
      </w:r>
      <w:r>
        <w:t xml:space="preserve"> in the simulation over time based on their characteristics and on the risk equation given in UKPDS90, Supporting Information, file </w:t>
      </w:r>
      <w:hyperlink r:id="rId15" w:history="1">
        <w:r>
          <w:rPr>
            <w:rStyle w:val="Hyperlink"/>
          </w:rPr>
          <w:t>dme14656-sup-0001-Appendix.docx</w:t>
        </w:r>
      </w:hyperlink>
      <w:r>
        <w:t>, Table S3.</w:t>
      </w:r>
      <w:r w:rsidR="009D1432">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rsidR="009D1432">
        <w:fldChar w:fldCharType="separate"/>
      </w:r>
      <w:r w:rsidR="00BD77AB">
        <w:rPr>
          <w:noProof/>
        </w:rPr>
        <w:t>[3]</w:t>
      </w:r>
      <w:r w:rsidR="009D1432">
        <w:fldChar w:fldCharType="end"/>
      </w:r>
      <w:r>
        <w:t xml:space="preserve"> This is populated every 3 years, as the data in UKPDS 90 was collected every 3 years. Linear interpolation is used between the points every 3 years were white blood cell count values are estimated. </w:t>
      </w:r>
    </w:p>
    <w:p w14:paraId="3ABC3369" w14:textId="77777777" w:rsidR="00966E6B" w:rsidRDefault="00966E6B" w:rsidP="00966E6B"/>
    <w:p w14:paraId="610D2081" w14:textId="77777777" w:rsidR="00966E6B" w:rsidRDefault="00966E6B" w:rsidP="00966E6B">
      <w:r>
        <w:t>Inputs:</w:t>
      </w:r>
    </w:p>
    <w:p w14:paraId="4FA4DB24" w14:textId="77777777" w:rsidR="00966E6B" w:rsidRDefault="00966E6B" w:rsidP="00966E6B">
      <w:r>
        <w:t>population_, is the population matrix</w:t>
      </w:r>
    </w:p>
    <w:p w14:paraId="0277CB99" w14:textId="77777777" w:rsidR="00966E6B" w:rsidRDefault="00966E6B" w:rsidP="00966E6B">
      <w:r>
        <w:t>parameter_, is a single row of the parameter matrix for this model run, specifically only the parameters relating to this equation are used</w:t>
      </w:r>
    </w:p>
    <w:p w14:paraId="48CA660D" w14:textId="77777777" w:rsidR="00966E6B" w:rsidRDefault="00966E6B" w:rsidP="00966E6B">
      <w:proofErr w:type="spellStart"/>
      <w:r>
        <w:t>endtime</w:t>
      </w:r>
      <w:proofErr w:type="spellEnd"/>
      <w:r>
        <w:t>_, is the number of years to extrapolate Heart Rate for</w:t>
      </w:r>
    </w:p>
    <w:p w14:paraId="17B9E6C8" w14:textId="77777777" w:rsidR="00966E6B" w:rsidRDefault="00966E6B" w:rsidP="00966E6B"/>
    <w:p w14:paraId="51D739E8" w14:textId="77777777" w:rsidR="00966E6B" w:rsidRDefault="00966E6B" w:rsidP="00966E6B">
      <w:r>
        <w:t>Outputs:</w:t>
      </w:r>
    </w:p>
    <w:p w14:paraId="48D55C69" w14:textId="54CB3DF5" w:rsidR="00966E6B" w:rsidRDefault="00A436C5" w:rsidP="00966E6B">
      <w:r w:rsidRPr="00A436C5">
        <w:t>HAEM</w:t>
      </w:r>
      <w:r w:rsidR="00966E6B">
        <w:t xml:space="preserve">, for </w:t>
      </w:r>
      <w:proofErr w:type="gramStart"/>
      <w:r w:rsidR="00966E6B">
        <w:t>each individual</w:t>
      </w:r>
      <w:proofErr w:type="gramEnd"/>
      <w:r w:rsidR="00966E6B">
        <w:t xml:space="preserve"> this gives the</w:t>
      </w:r>
      <w:r>
        <w:t xml:space="preserve">ir </w:t>
      </w:r>
      <w:r w:rsidR="000F06D0">
        <w:t>haemoglobin</w:t>
      </w:r>
      <w:r>
        <w:t xml:space="preserve"> </w:t>
      </w:r>
      <w:r w:rsidR="00966E6B">
        <w:t>(</w:t>
      </w:r>
      <w:r>
        <w:t>g/dL</w:t>
      </w:r>
      <w:r w:rsidR="00966E6B">
        <w:t xml:space="preserve">) they would have in each future year of the simulation in the absence of treatment effects and death. </w:t>
      </w:r>
    </w:p>
    <w:p w14:paraId="5300B293" w14:textId="021D54E1" w:rsidR="00BC0982" w:rsidRDefault="00BC0982" w:rsidP="00BC0982">
      <w:pPr>
        <w:pStyle w:val="Heading2"/>
      </w:pPr>
      <w:r>
        <w:br w:type="page"/>
      </w:r>
    </w:p>
    <w:p w14:paraId="33AA1110" w14:textId="085A6C85" w:rsidR="00BC0982" w:rsidRDefault="00BC0982" w:rsidP="009D1432">
      <w:pPr>
        <w:pStyle w:val="Heading1"/>
      </w:pPr>
      <w:bookmarkStart w:id="35" w:name="_Ref157106413"/>
      <w:bookmarkStart w:id="36" w:name="_Toc158381265"/>
      <w:r>
        <w:lastRenderedPageBreak/>
        <w:t>Intervention Effects</w:t>
      </w:r>
      <w:bookmarkEnd w:id="35"/>
      <w:bookmarkEnd w:id="36"/>
    </w:p>
    <w:p w14:paraId="1AB4D63E" w14:textId="62DF4717" w:rsidR="009D1432" w:rsidRPr="009D1432" w:rsidRDefault="009D1432" w:rsidP="009D1432">
      <w:pPr>
        <w:pStyle w:val="Heading2"/>
      </w:pPr>
      <w:bookmarkStart w:id="37" w:name="_Toc158381266"/>
      <w:r>
        <w:t>R/</w:t>
      </w:r>
      <w:proofErr w:type="spellStart"/>
      <w:proofErr w:type="gramStart"/>
      <w:r>
        <w:t>intervention.R</w:t>
      </w:r>
      <w:bookmarkEnd w:id="37"/>
      <w:proofErr w:type="spellEnd"/>
      <w:proofErr w:type="gramEnd"/>
    </w:p>
    <w:p w14:paraId="4A80AA84" w14:textId="31ED4B74" w:rsidR="00BC0982" w:rsidRDefault="00BC0982" w:rsidP="00BC0982">
      <w:r>
        <w:t xml:space="preserve">These functions are project specific – so they should be rewritten for every project. The principle is that for each </w:t>
      </w:r>
      <w:r w:rsidR="00774597">
        <w:t>people with</w:t>
      </w:r>
      <w:r w:rsidR="00BD77AB">
        <w:t xml:space="preserve"> diabetes</w:t>
      </w:r>
      <w:r>
        <w:t xml:space="preserve"> the change in each risk factor is explicitly recorded in a matrix. With each </w:t>
      </w:r>
      <w:r w:rsidR="00774597">
        <w:t>people with</w:t>
      </w:r>
      <w:r w:rsidR="00BD77AB">
        <w:t xml:space="preserve"> diabetes</w:t>
      </w:r>
      <w:r>
        <w:t xml:space="preserve"> being a row, and the columns being years since baseline. </w:t>
      </w:r>
    </w:p>
    <w:p w14:paraId="0958D6C4" w14:textId="77777777" w:rsidR="00BC0982" w:rsidRDefault="00BC0982" w:rsidP="00BC0982"/>
    <w:p w14:paraId="4CA32E5C" w14:textId="00C2C314" w:rsidR="00BC0982" w:rsidRDefault="00BC0982" w:rsidP="00BC0982">
      <w:r>
        <w:t xml:space="preserve">For further information, the paper for each model iteration should be read. </w:t>
      </w:r>
      <w:r w:rsidR="00023CC2">
        <w:t xml:space="preserve">A key </w:t>
      </w:r>
      <w:r w:rsidR="0025397A">
        <w:t>dependency</w:t>
      </w:r>
      <w:r w:rsidR="00023CC2">
        <w:t xml:space="preserve"> in these functions should always be the treatment_ variable pulled through from the </w:t>
      </w:r>
      <w:proofErr w:type="spellStart"/>
      <w:r w:rsidR="00023CC2">
        <w:t>run_simulation</w:t>
      </w:r>
      <w:proofErr w:type="spellEnd"/>
      <w:r w:rsidR="00023CC2">
        <w:t xml:space="preserve"> (Section </w:t>
      </w:r>
      <w:r w:rsidR="00023CC2">
        <w:fldChar w:fldCharType="begin"/>
      </w:r>
      <w:r w:rsidR="00023CC2">
        <w:instrText xml:space="preserve"> REF _Ref156292844 \r \h </w:instrText>
      </w:r>
      <w:r w:rsidR="00023CC2">
        <w:fldChar w:fldCharType="separate"/>
      </w:r>
      <w:r w:rsidR="00023CC2">
        <w:rPr>
          <w:rFonts w:hint="cs"/>
          <w:cs/>
        </w:rPr>
        <w:t>‎</w:t>
      </w:r>
      <w:r w:rsidR="00023CC2">
        <w:t>8.1.1</w:t>
      </w:r>
      <w:r w:rsidR="00023CC2">
        <w:fldChar w:fldCharType="end"/>
      </w:r>
      <w:r w:rsidR="00023CC2">
        <w:t xml:space="preserve">) function, as this will allow this variable to control what HbA1c, BMI, SBP, HDL, LDL </w:t>
      </w:r>
      <w:proofErr w:type="spellStart"/>
      <w:r w:rsidR="00023CC2">
        <w:t>effects you</w:t>
      </w:r>
      <w:proofErr w:type="spellEnd"/>
      <w:r w:rsidR="00023CC2">
        <w:t xml:space="preserve"> are modelling.</w:t>
      </w:r>
    </w:p>
    <w:p w14:paraId="70042424" w14:textId="55CF3370" w:rsidR="00BC0982" w:rsidRDefault="00944069" w:rsidP="00944069">
      <w:pPr>
        <w:pStyle w:val="Heading3"/>
      </w:pPr>
      <w:r w:rsidRPr="00944069">
        <w:t>initialise_intervention_dt_HbA1c</w:t>
      </w:r>
    </w:p>
    <w:p w14:paraId="40275323" w14:textId="62B470EC" w:rsidR="00944069" w:rsidRDefault="00944069" w:rsidP="00944069">
      <w:r>
        <w:t xml:space="preserve">This function gives the changes in HbA1c (units are % not mmol/mol) compared to the baseline trajectory for each person in the simulation. This is one of the key places to apply the effects of interventions. </w:t>
      </w:r>
    </w:p>
    <w:p w14:paraId="6AA85E83" w14:textId="37BB9681" w:rsidR="00944069" w:rsidRDefault="00944069" w:rsidP="00944069">
      <w:r>
        <w:t>Inputs</w:t>
      </w:r>
    </w:p>
    <w:p w14:paraId="3A0B6630" w14:textId="55FBE161" w:rsidR="00944069" w:rsidRDefault="00944069" w:rsidP="00944069">
      <w:r>
        <w:t>n_,</w:t>
      </w:r>
      <w:r>
        <w:t xml:space="preserve"> this is the number of people in the simulation</w:t>
      </w:r>
    </w:p>
    <w:p w14:paraId="109CB3D9" w14:textId="37917284" w:rsidR="00944069" w:rsidRDefault="00944069" w:rsidP="00944069">
      <w:r>
        <w:t xml:space="preserve">treatment_, </w:t>
      </w:r>
      <w:r>
        <w:t xml:space="preserve">this is the text term inputted into the </w:t>
      </w:r>
      <w:proofErr w:type="spellStart"/>
      <w:r>
        <w:t>run_model</w:t>
      </w:r>
      <w:proofErr w:type="spellEnd"/>
      <w:r>
        <w:t xml:space="preserve"> function that controls which arm is being run</w:t>
      </w:r>
    </w:p>
    <w:p w14:paraId="66AC4A05" w14:textId="1D88E656" w:rsidR="00944069" w:rsidRDefault="00944069" w:rsidP="00944069">
      <w:r>
        <w:t>parameter_,</w:t>
      </w:r>
      <w:r>
        <w:t xml:space="preserve"> this is a single row of the parameters </w:t>
      </w:r>
      <w:proofErr w:type="spellStart"/>
      <w:r>
        <w:t>matix</w:t>
      </w:r>
      <w:proofErr w:type="spellEnd"/>
    </w:p>
    <w:p w14:paraId="7AA098E0" w14:textId="5E566607" w:rsidR="00944069" w:rsidRDefault="00944069" w:rsidP="00944069">
      <w:proofErr w:type="spellStart"/>
      <w:r>
        <w:t>endtime</w:t>
      </w:r>
      <w:proofErr w:type="spellEnd"/>
      <w:r>
        <w:t xml:space="preserve">_, </w:t>
      </w:r>
      <w:r>
        <w:t>this controls how long to model intervention effects for</w:t>
      </w:r>
    </w:p>
    <w:p w14:paraId="7E15BB43" w14:textId="185DA901" w:rsidR="00944069" w:rsidRDefault="00944069" w:rsidP="00944069">
      <w:proofErr w:type="spellStart"/>
      <w:r>
        <w:t>GlobalVars</w:t>
      </w:r>
      <w:proofErr w:type="spellEnd"/>
      <w:r>
        <w:t xml:space="preserve">_, </w:t>
      </w:r>
      <w:r w:rsidRPr="00F278C2">
        <w:t>Global variables matrix, written by th</w:t>
      </w:r>
      <w:r>
        <w:t>e user</w:t>
      </w:r>
      <w:r>
        <w:t>. This is key for controlling the model when conducting scenario analyses.</w:t>
      </w:r>
    </w:p>
    <w:p w14:paraId="67823DC0" w14:textId="5B1471E8" w:rsidR="00944069" w:rsidRDefault="00944069" w:rsidP="00944069">
      <w:proofErr w:type="spellStart"/>
      <w:r>
        <w:t>attend_se</w:t>
      </w:r>
      <w:proofErr w:type="spellEnd"/>
      <w:r>
        <w:t>_</w:t>
      </w:r>
      <w:r>
        <w:t xml:space="preserve">, This is an Embedding specific variable. This is a table indicating whether someone attended a structured education course in year 1 or year 2 of the study. Attendance is indicated by 1, non-attendance is indicated by 0. </w:t>
      </w:r>
    </w:p>
    <w:p w14:paraId="759F1DB1" w14:textId="77777777" w:rsidR="00944069" w:rsidRDefault="00944069" w:rsidP="00944069"/>
    <w:p w14:paraId="4874FF1D" w14:textId="5C1D1B78" w:rsidR="00944069" w:rsidRDefault="00944069" w:rsidP="00944069">
      <w:r>
        <w:t>Outputs</w:t>
      </w:r>
    </w:p>
    <w:p w14:paraId="52C04C19" w14:textId="43072BED" w:rsidR="00944069" w:rsidRDefault="00944069" w:rsidP="00944069">
      <w:r>
        <w:t xml:space="preserve">INTE_A1c, this is matrix tracking the change in HbA1c compared to the underlying trajectory. Time increases across the columns and different individual </w:t>
      </w:r>
      <w:r w:rsidR="008B2CB9">
        <w:t>people with diabetes</w:t>
      </w:r>
      <w:r>
        <w:t xml:space="preserve"> are down the rows.</w:t>
      </w:r>
    </w:p>
    <w:p w14:paraId="0AA5C182" w14:textId="77777777" w:rsidR="00944069" w:rsidRDefault="00944069" w:rsidP="00944069"/>
    <w:p w14:paraId="7DFD04E4" w14:textId="4342C426" w:rsidR="00944069" w:rsidRDefault="00944069" w:rsidP="00944069">
      <w:pPr>
        <w:pStyle w:val="Heading3"/>
      </w:pPr>
      <w:proofErr w:type="spellStart"/>
      <w:r w:rsidRPr="00944069">
        <w:lastRenderedPageBreak/>
        <w:t>initialise_intervention_dt_BMI</w:t>
      </w:r>
      <w:proofErr w:type="spellEnd"/>
      <w:r>
        <w:t xml:space="preserve"> </w:t>
      </w:r>
    </w:p>
    <w:p w14:paraId="542C8A47" w14:textId="19FD2840" w:rsidR="00944069" w:rsidRDefault="00944069" w:rsidP="00944069">
      <w:r>
        <w:t xml:space="preserve">This function gives the changes in </w:t>
      </w:r>
      <w:r w:rsidR="00E4724D">
        <w:t>Body Mass Index</w:t>
      </w:r>
      <w:r>
        <w:t xml:space="preserve"> (units are </w:t>
      </w:r>
      <w:r w:rsidR="00E4724D">
        <w:t>Kg/m</w:t>
      </w:r>
      <w:r w:rsidR="00E4724D" w:rsidRPr="00E4724D">
        <w:rPr>
          <w:vertAlign w:val="superscript"/>
        </w:rPr>
        <w:t>2</w:t>
      </w:r>
      <w:r>
        <w:t xml:space="preserve">) compared to the baseline trajectory for each person in the simulation. This is one of the key places to apply the effects of interventions. </w:t>
      </w:r>
    </w:p>
    <w:p w14:paraId="4BC19D89" w14:textId="77777777" w:rsidR="00944069" w:rsidRDefault="00944069" w:rsidP="00944069">
      <w:r>
        <w:t>Inputs</w:t>
      </w:r>
    </w:p>
    <w:p w14:paraId="5DC55F25" w14:textId="77777777" w:rsidR="00944069" w:rsidRDefault="00944069" w:rsidP="00944069">
      <w:r>
        <w:t>n_, this is the number of people in the simulation</w:t>
      </w:r>
    </w:p>
    <w:p w14:paraId="77DFE821" w14:textId="77777777" w:rsidR="00944069" w:rsidRDefault="00944069" w:rsidP="00944069">
      <w:r>
        <w:t xml:space="preserve">treatment_, this is the text term inputted into the </w:t>
      </w:r>
      <w:proofErr w:type="spellStart"/>
      <w:r>
        <w:t>run_model</w:t>
      </w:r>
      <w:proofErr w:type="spellEnd"/>
      <w:r>
        <w:t xml:space="preserve"> function that controls which arm is being run</w:t>
      </w:r>
    </w:p>
    <w:p w14:paraId="63D92416" w14:textId="77777777" w:rsidR="00944069" w:rsidRDefault="00944069" w:rsidP="00944069">
      <w:r>
        <w:t xml:space="preserve">parameter_, this is a single row of the parameters </w:t>
      </w:r>
      <w:proofErr w:type="spellStart"/>
      <w:r>
        <w:t>matix</w:t>
      </w:r>
      <w:proofErr w:type="spellEnd"/>
    </w:p>
    <w:p w14:paraId="1C4A41A0" w14:textId="77777777" w:rsidR="00944069" w:rsidRDefault="00944069" w:rsidP="00944069">
      <w:proofErr w:type="spellStart"/>
      <w:r>
        <w:t>endtime</w:t>
      </w:r>
      <w:proofErr w:type="spellEnd"/>
      <w:r>
        <w:t>_, this controls how long to model intervention effects for</w:t>
      </w:r>
    </w:p>
    <w:p w14:paraId="67C46499" w14:textId="77777777" w:rsidR="00944069" w:rsidRDefault="00944069" w:rsidP="00944069">
      <w:proofErr w:type="spellStart"/>
      <w:r>
        <w:t>GlobalVars</w:t>
      </w:r>
      <w:proofErr w:type="spellEnd"/>
      <w:r>
        <w:t xml:space="preserve">_, </w:t>
      </w:r>
      <w:r w:rsidRPr="00F278C2">
        <w:t>Global variables matrix, written by th</w:t>
      </w:r>
      <w:r>
        <w:t>e user. This is key for controlling the model when conducting scenario analyses.</w:t>
      </w:r>
    </w:p>
    <w:p w14:paraId="74543ABD" w14:textId="77777777" w:rsidR="00944069" w:rsidRDefault="00944069" w:rsidP="00944069">
      <w:proofErr w:type="spellStart"/>
      <w:r>
        <w:t>attend_se</w:t>
      </w:r>
      <w:proofErr w:type="spellEnd"/>
      <w:r>
        <w:t xml:space="preserve">_, This is an Embedding specific variable. This is a table indicating whether someone attended a structured education course in year 1 or year 2 of the study. Attendance is indicated by 1, non-attendance is indicated by 0. </w:t>
      </w:r>
    </w:p>
    <w:p w14:paraId="5E5E59D9" w14:textId="77777777" w:rsidR="00944069" w:rsidRDefault="00944069" w:rsidP="00944069"/>
    <w:p w14:paraId="64A9B6F7" w14:textId="77777777" w:rsidR="00944069" w:rsidRDefault="00944069" w:rsidP="00944069">
      <w:r>
        <w:t>Outputs</w:t>
      </w:r>
    </w:p>
    <w:p w14:paraId="5DDD1977" w14:textId="1B81B4B9" w:rsidR="00944069" w:rsidRDefault="00944069" w:rsidP="00944069">
      <w:r>
        <w:t>INTE_</w:t>
      </w:r>
      <w:r w:rsidR="00E4724D">
        <w:t>BMI</w:t>
      </w:r>
      <w:r>
        <w:t xml:space="preserve">, this is matrix tracking the change in </w:t>
      </w:r>
      <w:r w:rsidR="00E4724D">
        <w:t>BMI</w:t>
      </w:r>
      <w:r>
        <w:t xml:space="preserve"> compared to the underlying trajectory. Time increases across the columns and different individual </w:t>
      </w:r>
      <w:proofErr w:type="spellStart"/>
      <w:r w:rsidR="008B2CB9">
        <w:t>individual</w:t>
      </w:r>
      <w:proofErr w:type="spellEnd"/>
      <w:r w:rsidR="008B2CB9">
        <w:t xml:space="preserve"> people with diabetes </w:t>
      </w:r>
      <w:r>
        <w:t>are down the rows.</w:t>
      </w:r>
    </w:p>
    <w:p w14:paraId="663F1E34" w14:textId="1A231196" w:rsidR="00BB554F" w:rsidRDefault="00BB554F" w:rsidP="00BB554F">
      <w:pPr>
        <w:pStyle w:val="Heading3"/>
      </w:pPr>
      <w:proofErr w:type="spellStart"/>
      <w:r w:rsidRPr="00944069">
        <w:t>initialise_intervention_dt_</w:t>
      </w:r>
      <w:r>
        <w:t>SBP</w:t>
      </w:r>
      <w:proofErr w:type="spellEnd"/>
    </w:p>
    <w:p w14:paraId="2F57E9FA" w14:textId="5B719FA1" w:rsidR="00BB554F" w:rsidRDefault="00BB554F" w:rsidP="00BB554F">
      <w:r>
        <w:t>This function gives the changes in Systolic Blood Pressure (mmHg)</w:t>
      </w:r>
      <w:r w:rsidRPr="00BB554F">
        <w:t xml:space="preserve"> </w:t>
      </w:r>
      <w:r>
        <w:t xml:space="preserve">compared to the baseline trajectory for each person in the simulation. This is one of the key places to apply the effects of interventions. </w:t>
      </w:r>
    </w:p>
    <w:p w14:paraId="5AB7D85C" w14:textId="77777777" w:rsidR="00BB554F" w:rsidRDefault="00BB554F" w:rsidP="00BB554F">
      <w:r>
        <w:t>Inputs</w:t>
      </w:r>
    </w:p>
    <w:p w14:paraId="59F438A2" w14:textId="77777777" w:rsidR="00BB554F" w:rsidRDefault="00BB554F" w:rsidP="00BB554F">
      <w:r>
        <w:t>n_, this is the number of people in the simulation</w:t>
      </w:r>
    </w:p>
    <w:p w14:paraId="092D7852" w14:textId="77777777" w:rsidR="00BB554F" w:rsidRDefault="00BB554F" w:rsidP="00BB554F">
      <w:r>
        <w:t xml:space="preserve">treatment_, this is the text term inputted into the </w:t>
      </w:r>
      <w:proofErr w:type="spellStart"/>
      <w:r>
        <w:t>run_model</w:t>
      </w:r>
      <w:proofErr w:type="spellEnd"/>
      <w:r>
        <w:t xml:space="preserve"> function that controls which arm is being run</w:t>
      </w:r>
    </w:p>
    <w:p w14:paraId="306D909F" w14:textId="77777777" w:rsidR="00BB554F" w:rsidRDefault="00BB554F" w:rsidP="00BB554F">
      <w:r>
        <w:t xml:space="preserve">parameter_, this is a single row of the parameters </w:t>
      </w:r>
      <w:proofErr w:type="spellStart"/>
      <w:r>
        <w:t>matix</w:t>
      </w:r>
      <w:proofErr w:type="spellEnd"/>
    </w:p>
    <w:p w14:paraId="7651EB64" w14:textId="77777777" w:rsidR="00BB554F" w:rsidRDefault="00BB554F" w:rsidP="00BB554F">
      <w:proofErr w:type="spellStart"/>
      <w:r>
        <w:t>endtime</w:t>
      </w:r>
      <w:proofErr w:type="spellEnd"/>
      <w:r>
        <w:t>_, this controls how long to model intervention effects for</w:t>
      </w:r>
    </w:p>
    <w:p w14:paraId="3FC04E0B" w14:textId="77777777" w:rsidR="00BB554F" w:rsidRDefault="00BB554F" w:rsidP="00BB554F">
      <w:proofErr w:type="spellStart"/>
      <w:r>
        <w:t>GlobalVars</w:t>
      </w:r>
      <w:proofErr w:type="spellEnd"/>
      <w:r>
        <w:t xml:space="preserve">_, </w:t>
      </w:r>
      <w:r w:rsidRPr="00F278C2">
        <w:t>Global variables matrix, written by th</w:t>
      </w:r>
      <w:r>
        <w:t>e user. This is key for controlling the model when conducting scenario analyses.</w:t>
      </w:r>
    </w:p>
    <w:p w14:paraId="4F7ED96E" w14:textId="77777777" w:rsidR="00BB554F" w:rsidRDefault="00BB554F" w:rsidP="00BB554F">
      <w:proofErr w:type="spellStart"/>
      <w:r>
        <w:lastRenderedPageBreak/>
        <w:t>attend_se</w:t>
      </w:r>
      <w:proofErr w:type="spellEnd"/>
      <w:r>
        <w:t xml:space="preserve">_, This is an Embedding specific variable. This is a table indicating whether someone attended a structured education course in year 1 or year 2 of the study. Attendance is indicated by 1, non-attendance is indicated by 0. </w:t>
      </w:r>
    </w:p>
    <w:p w14:paraId="50683E35" w14:textId="77777777" w:rsidR="00BB554F" w:rsidRDefault="00BB554F" w:rsidP="00BB554F"/>
    <w:p w14:paraId="4A274AA6" w14:textId="77777777" w:rsidR="00BB554F" w:rsidRDefault="00BB554F" w:rsidP="00BB554F">
      <w:r>
        <w:t>Outputs</w:t>
      </w:r>
    </w:p>
    <w:p w14:paraId="6067A283" w14:textId="07CCE0BC" w:rsidR="00BB554F" w:rsidRDefault="00BB554F" w:rsidP="00BB554F">
      <w:r>
        <w:t>INTE_</w:t>
      </w:r>
      <w:r>
        <w:t>SBP</w:t>
      </w:r>
      <w:r>
        <w:t xml:space="preserve">, this is matrix tracking the change in </w:t>
      </w:r>
      <w:r w:rsidR="0045672C">
        <w:t>systolic blood pressure</w:t>
      </w:r>
      <w:r>
        <w:t xml:space="preserve"> </w:t>
      </w:r>
      <w:r>
        <w:t>compared to the underlying trajectory. Time increases across the columns and different individual</w:t>
      </w:r>
      <w:r w:rsidR="008B2CB9">
        <w:t xml:space="preserve"> people with diabetes </w:t>
      </w:r>
      <w:r>
        <w:t>are down the rows.</w:t>
      </w:r>
    </w:p>
    <w:p w14:paraId="4AB38BA0" w14:textId="02D25E20" w:rsidR="00BB554F" w:rsidRDefault="00BB554F" w:rsidP="00BB554F"/>
    <w:p w14:paraId="3952C3E6" w14:textId="1AF6B459" w:rsidR="00BB554F" w:rsidRPr="00BB554F" w:rsidRDefault="00BB554F" w:rsidP="00BB554F">
      <w:pPr>
        <w:pStyle w:val="Heading3"/>
      </w:pPr>
      <w:proofErr w:type="spellStart"/>
      <w:r w:rsidRPr="00BB554F">
        <w:t>initialise_intervention_dt_HDL</w:t>
      </w:r>
      <w:proofErr w:type="spellEnd"/>
    </w:p>
    <w:p w14:paraId="5D263FF4" w14:textId="712424A5" w:rsidR="00BB554F" w:rsidRDefault="00BB554F" w:rsidP="00BB554F">
      <w:r>
        <w:t xml:space="preserve">This function gives the changes in </w:t>
      </w:r>
      <w:r>
        <w:t xml:space="preserve">High </w:t>
      </w:r>
      <w:r w:rsidR="0045672C">
        <w:t>Density</w:t>
      </w:r>
      <w:r>
        <w:t xml:space="preserve"> Lipoprotein Cholesterol</w:t>
      </w:r>
      <w:r>
        <w:t xml:space="preserve"> (</w:t>
      </w:r>
      <w:r>
        <w:t>mg/dL</w:t>
      </w:r>
      <w:r>
        <w:t>)</w:t>
      </w:r>
      <w:r w:rsidRPr="00BB554F">
        <w:t xml:space="preserve"> </w:t>
      </w:r>
      <w:r>
        <w:t xml:space="preserve">compared to the baseline trajectory for each person in the simulation. This is one of the key places to apply the effects of interventions. </w:t>
      </w:r>
    </w:p>
    <w:p w14:paraId="1F70689B" w14:textId="77777777" w:rsidR="00BB554F" w:rsidRDefault="00BB554F" w:rsidP="00BB554F">
      <w:r>
        <w:t>Inputs</w:t>
      </w:r>
    </w:p>
    <w:p w14:paraId="3669CA8A" w14:textId="77777777" w:rsidR="00BB554F" w:rsidRDefault="00BB554F" w:rsidP="00BB554F">
      <w:r>
        <w:t>n_, this is the number of people in the simulation</w:t>
      </w:r>
    </w:p>
    <w:p w14:paraId="138BEDDF" w14:textId="77777777" w:rsidR="00BB554F" w:rsidRDefault="00BB554F" w:rsidP="00BB554F">
      <w:r>
        <w:t xml:space="preserve">treatment_, this is the text term inputted into the </w:t>
      </w:r>
      <w:proofErr w:type="spellStart"/>
      <w:r>
        <w:t>run_model</w:t>
      </w:r>
      <w:proofErr w:type="spellEnd"/>
      <w:r>
        <w:t xml:space="preserve"> function that controls which arm is being run</w:t>
      </w:r>
    </w:p>
    <w:p w14:paraId="7A314067" w14:textId="77777777" w:rsidR="00BB554F" w:rsidRDefault="00BB554F" w:rsidP="00BB554F">
      <w:r>
        <w:t xml:space="preserve">parameter_, this is a single row of the parameters </w:t>
      </w:r>
      <w:proofErr w:type="spellStart"/>
      <w:r>
        <w:t>matix</w:t>
      </w:r>
      <w:proofErr w:type="spellEnd"/>
    </w:p>
    <w:p w14:paraId="4E8098B1" w14:textId="77777777" w:rsidR="00BB554F" w:rsidRDefault="00BB554F" w:rsidP="00BB554F">
      <w:proofErr w:type="spellStart"/>
      <w:r>
        <w:t>endtime</w:t>
      </w:r>
      <w:proofErr w:type="spellEnd"/>
      <w:r>
        <w:t>_, this controls how long to model intervention effects for</w:t>
      </w:r>
    </w:p>
    <w:p w14:paraId="366EA015" w14:textId="77777777" w:rsidR="00BB554F" w:rsidRDefault="00BB554F" w:rsidP="00BB554F">
      <w:proofErr w:type="spellStart"/>
      <w:r>
        <w:t>GlobalVars</w:t>
      </w:r>
      <w:proofErr w:type="spellEnd"/>
      <w:r>
        <w:t xml:space="preserve">_, </w:t>
      </w:r>
      <w:r w:rsidRPr="00F278C2">
        <w:t>Global variables matrix, written by th</w:t>
      </w:r>
      <w:r>
        <w:t>e user. This is key for controlling the model when conducting scenario analyses.</w:t>
      </w:r>
    </w:p>
    <w:p w14:paraId="4D00210A" w14:textId="77777777" w:rsidR="00BB554F" w:rsidRDefault="00BB554F" w:rsidP="00BB554F">
      <w:proofErr w:type="spellStart"/>
      <w:r>
        <w:t>attend_se</w:t>
      </w:r>
      <w:proofErr w:type="spellEnd"/>
      <w:r>
        <w:t xml:space="preserve">_, This is an Embedding specific variable. This is a table indicating whether someone attended a structured education course in year 1 or year 2 of the study. Attendance is indicated by 1, non-attendance is indicated by 0. </w:t>
      </w:r>
    </w:p>
    <w:p w14:paraId="19006D8D" w14:textId="77777777" w:rsidR="00BB554F" w:rsidRDefault="00BB554F" w:rsidP="00BB554F"/>
    <w:p w14:paraId="407789CC" w14:textId="77777777" w:rsidR="00BB554F" w:rsidRDefault="00BB554F" w:rsidP="00BB554F">
      <w:r>
        <w:t>Outputs</w:t>
      </w:r>
    </w:p>
    <w:p w14:paraId="44EE2D34" w14:textId="61415BF0" w:rsidR="00BB554F" w:rsidRDefault="00BB554F" w:rsidP="00BB554F">
      <w:r>
        <w:t>INTE_</w:t>
      </w:r>
      <w:r>
        <w:t>HDL</w:t>
      </w:r>
      <w:r>
        <w:t xml:space="preserve">, this is matrix tracking the change in </w:t>
      </w:r>
      <w:r w:rsidR="0045672C">
        <w:t xml:space="preserve">High Density Lipoprotein Cholesterol </w:t>
      </w:r>
      <w:r>
        <w:t xml:space="preserve">compared to the underlying trajectory. Time increases across the columns and different individual </w:t>
      </w:r>
      <w:r w:rsidR="008B2CB9">
        <w:t xml:space="preserve">people with diabetes </w:t>
      </w:r>
      <w:r>
        <w:t>are down the rows.</w:t>
      </w:r>
    </w:p>
    <w:p w14:paraId="43DBA84D" w14:textId="77777777" w:rsidR="00944069" w:rsidRDefault="00944069" w:rsidP="00944069"/>
    <w:p w14:paraId="1E4A22BF" w14:textId="7905E290" w:rsidR="0045672C" w:rsidRPr="00BB554F" w:rsidRDefault="0045672C" w:rsidP="0045672C">
      <w:pPr>
        <w:pStyle w:val="Heading3"/>
      </w:pPr>
      <w:proofErr w:type="spellStart"/>
      <w:r w:rsidRPr="00BB554F">
        <w:lastRenderedPageBreak/>
        <w:t>initialise_intervention_dt_</w:t>
      </w:r>
      <w:r>
        <w:t>L</w:t>
      </w:r>
      <w:r w:rsidRPr="00BB554F">
        <w:t>DL</w:t>
      </w:r>
      <w:proofErr w:type="spellEnd"/>
    </w:p>
    <w:p w14:paraId="1D23B448" w14:textId="6A895411" w:rsidR="0045672C" w:rsidRDefault="0045672C" w:rsidP="0045672C">
      <w:r>
        <w:t xml:space="preserve">This function gives the changes in </w:t>
      </w:r>
      <w:r>
        <w:t>Low</w:t>
      </w:r>
      <w:r>
        <w:t xml:space="preserve"> </w:t>
      </w:r>
      <w:r>
        <w:t>Density</w:t>
      </w:r>
      <w:r>
        <w:t xml:space="preserve"> Lipoprotein Cholesterol (mg/dL)</w:t>
      </w:r>
      <w:r w:rsidRPr="00BB554F">
        <w:t xml:space="preserve"> </w:t>
      </w:r>
      <w:r>
        <w:t xml:space="preserve">compared to the baseline trajectory for each person in the simulation. This is one of the key places to apply the effects of interventions. </w:t>
      </w:r>
    </w:p>
    <w:p w14:paraId="7DC7FF26" w14:textId="77777777" w:rsidR="0045672C" w:rsidRDefault="0045672C" w:rsidP="0045672C">
      <w:r>
        <w:t>Inputs</w:t>
      </w:r>
    </w:p>
    <w:p w14:paraId="7C946291" w14:textId="77777777" w:rsidR="0045672C" w:rsidRDefault="0045672C" w:rsidP="0045672C">
      <w:r>
        <w:t>n_, this is the number of people in the simulation</w:t>
      </w:r>
    </w:p>
    <w:p w14:paraId="639647FD" w14:textId="77777777" w:rsidR="0045672C" w:rsidRDefault="0045672C" w:rsidP="0045672C">
      <w:r>
        <w:t xml:space="preserve">treatment_, this is the text term inputted into the </w:t>
      </w:r>
      <w:proofErr w:type="spellStart"/>
      <w:r>
        <w:t>run_model</w:t>
      </w:r>
      <w:proofErr w:type="spellEnd"/>
      <w:r>
        <w:t xml:space="preserve"> function that controls which arm is being run</w:t>
      </w:r>
    </w:p>
    <w:p w14:paraId="1754A3BB" w14:textId="77777777" w:rsidR="0045672C" w:rsidRDefault="0045672C" w:rsidP="0045672C">
      <w:r>
        <w:t xml:space="preserve">parameter_, this is a single row of the parameters </w:t>
      </w:r>
      <w:proofErr w:type="spellStart"/>
      <w:r>
        <w:t>matix</w:t>
      </w:r>
      <w:proofErr w:type="spellEnd"/>
    </w:p>
    <w:p w14:paraId="251A0936" w14:textId="77777777" w:rsidR="0045672C" w:rsidRDefault="0045672C" w:rsidP="0045672C">
      <w:proofErr w:type="spellStart"/>
      <w:r>
        <w:t>endtime</w:t>
      </w:r>
      <w:proofErr w:type="spellEnd"/>
      <w:r>
        <w:t>_, this controls how long to model intervention effects for</w:t>
      </w:r>
    </w:p>
    <w:p w14:paraId="72E03302" w14:textId="77777777" w:rsidR="0045672C" w:rsidRDefault="0045672C" w:rsidP="0045672C">
      <w:proofErr w:type="spellStart"/>
      <w:r>
        <w:t>GlobalVars</w:t>
      </w:r>
      <w:proofErr w:type="spellEnd"/>
      <w:r>
        <w:t xml:space="preserve">_, </w:t>
      </w:r>
      <w:r w:rsidRPr="00F278C2">
        <w:t>Global variables matrix, written by th</w:t>
      </w:r>
      <w:r>
        <w:t>e user. This is key for controlling the model when conducting scenario analyses.</w:t>
      </w:r>
    </w:p>
    <w:p w14:paraId="1E11BE21" w14:textId="77777777" w:rsidR="0045672C" w:rsidRDefault="0045672C" w:rsidP="0045672C">
      <w:proofErr w:type="spellStart"/>
      <w:r>
        <w:t>attend_se</w:t>
      </w:r>
      <w:proofErr w:type="spellEnd"/>
      <w:r>
        <w:t xml:space="preserve">_, This is an Embedding specific variable. This is a table indicating whether someone attended a structured education course in year 1 or year 2 of the study. Attendance is indicated by 1, non-attendance is indicated by 0. </w:t>
      </w:r>
    </w:p>
    <w:p w14:paraId="29B7A8C5" w14:textId="77777777" w:rsidR="0045672C" w:rsidRDefault="0045672C" w:rsidP="0045672C"/>
    <w:p w14:paraId="05D24A90" w14:textId="77777777" w:rsidR="0045672C" w:rsidRDefault="0045672C" w:rsidP="0045672C">
      <w:r>
        <w:t>Outputs</w:t>
      </w:r>
    </w:p>
    <w:p w14:paraId="6F83243E" w14:textId="0E41DF1C" w:rsidR="0045672C" w:rsidRDefault="0045672C" w:rsidP="0045672C">
      <w:r>
        <w:t>INTE_</w:t>
      </w:r>
      <w:r>
        <w:t>L</w:t>
      </w:r>
      <w:r>
        <w:t xml:space="preserve">DL, this is matrix tracking the change in </w:t>
      </w:r>
      <w:r w:rsidR="00926027">
        <w:t xml:space="preserve">Low Density Lipoprotein Cholesterol </w:t>
      </w:r>
      <w:r>
        <w:t xml:space="preserve">compared to the underlying trajectory. Time increases across the columns and different </w:t>
      </w:r>
      <w:r w:rsidR="008B2CB9">
        <w:t xml:space="preserve">individual people with diabetes </w:t>
      </w:r>
      <w:r>
        <w:t>are down the rows.</w:t>
      </w:r>
    </w:p>
    <w:p w14:paraId="0BB0F23F" w14:textId="77777777" w:rsidR="0045672C" w:rsidRDefault="0045672C" w:rsidP="00944069"/>
    <w:p w14:paraId="56B0C48A" w14:textId="05EB55DB" w:rsidR="007C2346" w:rsidRDefault="007C2346" w:rsidP="007C2346">
      <w:pPr>
        <w:pStyle w:val="Heading3"/>
      </w:pPr>
      <w:proofErr w:type="spellStart"/>
      <w:r w:rsidRPr="007C2346">
        <w:t>initialise_intervention_dt_attendse</w:t>
      </w:r>
      <w:proofErr w:type="spellEnd"/>
    </w:p>
    <w:p w14:paraId="4066346B" w14:textId="53E7C4BE" w:rsidR="007C2346" w:rsidRDefault="007C2346" w:rsidP="00944069">
      <w:r>
        <w:t xml:space="preserve">This function gives an indication of whether a person with diabetes attended a structured self-management education course in each of the two years of the study. </w:t>
      </w:r>
    </w:p>
    <w:p w14:paraId="545A1A56" w14:textId="53524A16" w:rsidR="007C2346" w:rsidRDefault="007C2346" w:rsidP="00944069">
      <w:r>
        <w:t>Inputs</w:t>
      </w:r>
    </w:p>
    <w:p w14:paraId="4B48F889" w14:textId="77777777" w:rsidR="007C2346" w:rsidRDefault="007C2346" w:rsidP="007C2346">
      <w:r>
        <w:t>n_, this is the number of people in the simulation</w:t>
      </w:r>
    </w:p>
    <w:p w14:paraId="49737A22" w14:textId="77777777" w:rsidR="007C2346" w:rsidRDefault="007C2346" w:rsidP="007C2346">
      <w:r>
        <w:t xml:space="preserve">treatment_, this is the text term inputted into the </w:t>
      </w:r>
      <w:proofErr w:type="spellStart"/>
      <w:r>
        <w:t>run_model</w:t>
      </w:r>
      <w:proofErr w:type="spellEnd"/>
      <w:r>
        <w:t xml:space="preserve"> function that controls which arm is being run</w:t>
      </w:r>
    </w:p>
    <w:p w14:paraId="6E214670" w14:textId="5D6E3EA4" w:rsidR="007C2346" w:rsidRDefault="007C2346" w:rsidP="007C2346">
      <w:r>
        <w:t xml:space="preserve">parameter_, this is a single row of the </w:t>
      </w:r>
      <w:proofErr w:type="gramStart"/>
      <w:r>
        <w:t>parameters</w:t>
      </w:r>
      <w:proofErr w:type="gramEnd"/>
      <w:r>
        <w:t xml:space="preserve"> </w:t>
      </w:r>
      <w:r>
        <w:t>matrix</w:t>
      </w:r>
    </w:p>
    <w:p w14:paraId="36A6D4FC" w14:textId="77777777" w:rsidR="007C2346" w:rsidRDefault="007C2346" w:rsidP="00944069"/>
    <w:p w14:paraId="3DC0767C" w14:textId="2957EB96" w:rsidR="007C2346" w:rsidRDefault="007C2346" w:rsidP="00944069">
      <w:r>
        <w:t>Outputs</w:t>
      </w:r>
    </w:p>
    <w:p w14:paraId="7C332458" w14:textId="4CC97250" w:rsidR="007C2346" w:rsidRDefault="007C2346" w:rsidP="007C2346">
      <w:proofErr w:type="spellStart"/>
      <w:r>
        <w:lastRenderedPageBreak/>
        <w:t>Attend_se</w:t>
      </w:r>
      <w:proofErr w:type="spellEnd"/>
      <w:r>
        <w:t xml:space="preserve">, This a </w:t>
      </w:r>
      <w:proofErr w:type="gramStart"/>
      <w:r>
        <w:t>three column</w:t>
      </w:r>
      <w:proofErr w:type="gramEnd"/>
      <w:r>
        <w:t xml:space="preserve"> matrix. The first column is for an individual identifier. The second column takes a value of 1 if they attended a </w:t>
      </w:r>
      <w:r>
        <w:t>structured self-management education course</w:t>
      </w:r>
      <w:r>
        <w:t xml:space="preserve"> in year 1, 0 means they did not. </w:t>
      </w:r>
      <w:r>
        <w:t xml:space="preserve">The second column takes a value of 1 if they attended a structured self-management education course in year </w:t>
      </w:r>
      <w:r>
        <w:t>2</w:t>
      </w:r>
      <w:r>
        <w:t xml:space="preserve">, 0 means they did not. </w:t>
      </w:r>
    </w:p>
    <w:p w14:paraId="0685E991" w14:textId="5106490A" w:rsidR="007C2346" w:rsidRDefault="007C2346" w:rsidP="00944069"/>
    <w:p w14:paraId="19300894" w14:textId="77777777" w:rsidR="007C2346" w:rsidRPr="00944069" w:rsidRDefault="007C2346" w:rsidP="00944069"/>
    <w:p w14:paraId="07BB6660" w14:textId="3AE95A89" w:rsidR="00BC0982" w:rsidRDefault="009D1432" w:rsidP="009D1432">
      <w:pPr>
        <w:pStyle w:val="Heading1"/>
      </w:pPr>
      <w:bookmarkStart w:id="38" w:name="_Ref157106432"/>
      <w:bookmarkStart w:id="39" w:name="_Toc158381267"/>
      <w:r>
        <w:t>Create the matrix to store results</w:t>
      </w:r>
      <w:bookmarkEnd w:id="38"/>
      <w:bookmarkEnd w:id="39"/>
    </w:p>
    <w:p w14:paraId="1987D705" w14:textId="00AB700C" w:rsidR="009D1432" w:rsidRDefault="009D1432" w:rsidP="009D1432">
      <w:pPr>
        <w:pStyle w:val="Heading2"/>
        <w:rPr>
          <w:lang w:val="pt-PT"/>
        </w:rPr>
      </w:pPr>
      <w:bookmarkStart w:id="40" w:name="_Toc158381268"/>
      <w:r w:rsidRPr="009D1432">
        <w:rPr>
          <w:lang w:val="pt-PT"/>
        </w:rPr>
        <w:t>R/Generate Results Template.R</w:t>
      </w:r>
      <w:bookmarkEnd w:id="40"/>
    </w:p>
    <w:p w14:paraId="3E6DB83A" w14:textId="138C1681" w:rsidR="009D1432" w:rsidRPr="009D1432" w:rsidRDefault="009D1432" w:rsidP="009D1432">
      <w:r w:rsidRPr="009D1432">
        <w:t>This function initialises an e</w:t>
      </w:r>
      <w:r>
        <w:t xml:space="preserve">mpty matrix to populate when the model starts running over time. </w:t>
      </w:r>
      <w:r w:rsidR="00F278C2">
        <w:t xml:space="preserve">Each type of result stored from the population matrix is in the rows of the matrix and the number of years is across the columns. </w:t>
      </w:r>
    </w:p>
    <w:p w14:paraId="25683320" w14:textId="77777777" w:rsidR="00BC0982" w:rsidRDefault="00BC0982" w:rsidP="00BC0982"/>
    <w:p w14:paraId="7A5C9B9B" w14:textId="3A358813" w:rsidR="00F278C2" w:rsidRPr="000B1D0B" w:rsidRDefault="00F278C2" w:rsidP="00BC0982">
      <w:pPr>
        <w:rPr>
          <w:b/>
          <w:bCs/>
        </w:rPr>
      </w:pPr>
      <w:r w:rsidRPr="000B1D0B">
        <w:rPr>
          <w:b/>
          <w:bCs/>
        </w:rPr>
        <w:t>Inputs</w:t>
      </w:r>
    </w:p>
    <w:p w14:paraId="64F32BA3" w14:textId="53FB160A" w:rsidR="00BC0982" w:rsidRDefault="00F278C2" w:rsidP="00BC0982">
      <w:proofErr w:type="spellStart"/>
      <w:r w:rsidRPr="00F278C2">
        <w:t>GlobalVar</w:t>
      </w:r>
      <w:proofErr w:type="spellEnd"/>
      <w:r w:rsidRPr="00F278C2">
        <w:t>_, Global variables matrix, written by th</w:t>
      </w:r>
      <w:r>
        <w:t>e user</w:t>
      </w:r>
    </w:p>
    <w:p w14:paraId="4C465399" w14:textId="6A386913" w:rsidR="00F278C2" w:rsidRDefault="00F278C2" w:rsidP="00BC0982">
      <w:proofErr w:type="spellStart"/>
      <w:r>
        <w:t>Endtime</w:t>
      </w:r>
      <w:proofErr w:type="spellEnd"/>
      <w:r>
        <w:t xml:space="preserve">_, is the model specified </w:t>
      </w:r>
      <w:proofErr w:type="spellStart"/>
      <w:r>
        <w:t>endtime</w:t>
      </w:r>
      <w:proofErr w:type="spellEnd"/>
      <w:r>
        <w:t>. This determines the number of columns in the matri</w:t>
      </w:r>
      <w:r w:rsidR="00023CC2">
        <w:t>x</w:t>
      </w:r>
    </w:p>
    <w:p w14:paraId="2899945E" w14:textId="77777777" w:rsidR="00023CC2" w:rsidRDefault="00023CC2" w:rsidP="00BC0982"/>
    <w:p w14:paraId="1FF8DD7C" w14:textId="59D0B897" w:rsidR="00023CC2" w:rsidRDefault="00023CC2" w:rsidP="00BC0982">
      <w:pPr>
        <w:rPr>
          <w:b/>
          <w:bCs/>
        </w:rPr>
      </w:pPr>
      <w:r w:rsidRPr="00023CC2">
        <w:rPr>
          <w:b/>
          <w:bCs/>
        </w:rPr>
        <w:t>Outputs</w:t>
      </w:r>
    </w:p>
    <w:p w14:paraId="1EEDD334" w14:textId="6DDB2D81" w:rsidR="00023CC2" w:rsidRDefault="00023CC2" w:rsidP="00BC0982">
      <w:r>
        <w:t>r</w:t>
      </w:r>
      <w:r w:rsidRPr="00023CC2">
        <w:t>esults</w:t>
      </w:r>
      <w:r>
        <w:t>, is an empty matrix to populate from the loop when the actual model runs</w:t>
      </w:r>
    </w:p>
    <w:p w14:paraId="661D7AF5" w14:textId="32AAA4D8" w:rsidR="00023CC2" w:rsidRDefault="00023CC2" w:rsidP="00023CC2">
      <w:pPr>
        <w:pStyle w:val="Heading1"/>
      </w:pPr>
      <w:bookmarkStart w:id="41" w:name="_Ref157106452"/>
      <w:bookmarkStart w:id="42" w:name="_Toc158381269"/>
      <w:r>
        <w:t>UKPDS 82 risk functions</w:t>
      </w:r>
      <w:bookmarkEnd w:id="41"/>
      <w:bookmarkEnd w:id="42"/>
    </w:p>
    <w:p w14:paraId="5BD7B7D8" w14:textId="68952F37" w:rsidR="008D5633" w:rsidRDefault="008D5633" w:rsidP="008D5633">
      <w:pPr>
        <w:pStyle w:val="Heading2"/>
      </w:pPr>
      <w:bookmarkStart w:id="43" w:name="_Toc158381270"/>
      <w:r>
        <w:t xml:space="preserve">R/Update </w:t>
      </w:r>
      <w:proofErr w:type="spellStart"/>
      <w:r>
        <w:t>Events</w:t>
      </w:r>
      <w:r w:rsidR="002948B5">
        <w:t>.R</w:t>
      </w:r>
      <w:bookmarkEnd w:id="43"/>
      <w:proofErr w:type="spellEnd"/>
    </w:p>
    <w:p w14:paraId="61701966" w14:textId="23E29C5B" w:rsidR="008D5633" w:rsidRDefault="008D5633" w:rsidP="008D5633">
      <w:pPr>
        <w:pStyle w:val="Heading3"/>
      </w:pPr>
      <w:r w:rsidRPr="008D5633">
        <w:t>update_events_UKPDS82</w:t>
      </w:r>
    </w:p>
    <w:p w14:paraId="2A19FC6B" w14:textId="3DAA6439" w:rsidR="00EF3222" w:rsidRDefault="008D5633" w:rsidP="008D5633">
      <w:r>
        <w:t xml:space="preserve">This function calls in </w:t>
      </w:r>
      <w:proofErr w:type="gramStart"/>
      <w:r>
        <w:t>all of</w:t>
      </w:r>
      <w:proofErr w:type="gramEnd"/>
      <w:r>
        <w:t xml:space="preserve"> the UKPDS 82 risk functions that estimate the probability of having an event in the model: Chronic Heart Failure, </w:t>
      </w:r>
      <w:proofErr w:type="spellStart"/>
      <w:r>
        <w:t>Ischeamic</w:t>
      </w:r>
      <w:proofErr w:type="spellEnd"/>
      <w:r>
        <w:t xml:space="preserve"> Heart Disease, 1</w:t>
      </w:r>
      <w:r w:rsidRPr="008D5633">
        <w:rPr>
          <w:vertAlign w:val="superscript"/>
        </w:rPr>
        <w:t>st</w:t>
      </w:r>
      <w:r>
        <w:t xml:space="preserve"> Myocardial Infarction, 2</w:t>
      </w:r>
      <w:r w:rsidRPr="008D5633">
        <w:rPr>
          <w:vertAlign w:val="superscript"/>
        </w:rPr>
        <w:t>nd</w:t>
      </w:r>
      <w:r>
        <w:t xml:space="preserve"> Myocardial Infarction, 1</w:t>
      </w:r>
      <w:r w:rsidRPr="008D5633">
        <w:rPr>
          <w:vertAlign w:val="superscript"/>
        </w:rPr>
        <w:t>st</w:t>
      </w:r>
      <w:r>
        <w:t xml:space="preserve"> Stroke, 2</w:t>
      </w:r>
      <w:r w:rsidRPr="008D5633">
        <w:rPr>
          <w:vertAlign w:val="superscript"/>
        </w:rPr>
        <w:t>nd</w:t>
      </w:r>
      <w:r>
        <w:t xml:space="preserve"> Stroke, Blindness, Foot Ulcer, Amputation, 2</w:t>
      </w:r>
      <w:r w:rsidRPr="008D5633">
        <w:rPr>
          <w:vertAlign w:val="superscript"/>
        </w:rPr>
        <w:t>nd</w:t>
      </w:r>
      <w:r>
        <w:t xml:space="preserve"> Amputation, renal failure. It compares these probabilities to the array containing the common random numbers for this simulation</w:t>
      </w:r>
      <w:r w:rsidR="00EF3222">
        <w:t xml:space="preserve"> to determine if each </w:t>
      </w:r>
      <w:r w:rsidR="00774597">
        <w:t>people with</w:t>
      </w:r>
      <w:r w:rsidR="00EF3222">
        <w:t xml:space="preserve"> diabetes develops that complication or not</w:t>
      </w:r>
      <w:r>
        <w:t xml:space="preserve">. The random numbers depend on the </w:t>
      </w:r>
      <w:r w:rsidR="00EF3222">
        <w:t xml:space="preserve">individual with diabetes, the event and the year of the simulation. </w:t>
      </w:r>
    </w:p>
    <w:p w14:paraId="7C9730F6" w14:textId="77777777" w:rsidR="00EF3222" w:rsidRDefault="00EF3222" w:rsidP="008D5633"/>
    <w:p w14:paraId="51DB4296" w14:textId="77777777" w:rsidR="00EF3222" w:rsidRPr="00EF3222" w:rsidRDefault="00EF3222" w:rsidP="008D5633">
      <w:pPr>
        <w:rPr>
          <w:b/>
          <w:bCs/>
        </w:rPr>
      </w:pPr>
      <w:r w:rsidRPr="00EF3222">
        <w:rPr>
          <w:b/>
          <w:bCs/>
        </w:rPr>
        <w:t>Inputs</w:t>
      </w:r>
    </w:p>
    <w:p w14:paraId="4CCD39E1" w14:textId="2A93F22C" w:rsidR="00EF3222" w:rsidRDefault="00EF3222" w:rsidP="008D5633">
      <w:r w:rsidRPr="00EF3222">
        <w:t xml:space="preserve">population_, </w:t>
      </w:r>
      <w:r>
        <w:t>is the population matrix</w:t>
      </w:r>
    </w:p>
    <w:p w14:paraId="3E1D72AB" w14:textId="0AA52C6C" w:rsidR="00EF3222" w:rsidRDefault="00EF3222" w:rsidP="008D5633">
      <w:r w:rsidRPr="00EF3222">
        <w:t xml:space="preserve">parameters_, </w:t>
      </w:r>
      <w:r>
        <w:t xml:space="preserve">is a single row of the </w:t>
      </w:r>
      <w:proofErr w:type="gramStart"/>
      <w:r>
        <w:t>parameters</w:t>
      </w:r>
      <w:proofErr w:type="gramEnd"/>
      <w:r>
        <w:t xml:space="preserve"> matrix</w:t>
      </w:r>
    </w:p>
    <w:p w14:paraId="3CFFF656" w14:textId="1E0B0199" w:rsidR="00EF3222" w:rsidRDefault="00EF3222" w:rsidP="008D5633">
      <w:r w:rsidRPr="00EF3222">
        <w:t xml:space="preserve">treatment_, </w:t>
      </w:r>
      <w:r>
        <w:t>is the text option called all the way through the model indicating the treatment. This currently does nothing here. However, if you get an intervention with a Hazard Ratio, Odds Ratio, Relative Risk, this will allow you to apply these in the model functions as needed</w:t>
      </w:r>
    </w:p>
    <w:p w14:paraId="2A5065DC" w14:textId="6949D6D6" w:rsidR="00EF3222" w:rsidRDefault="00EF3222" w:rsidP="008D5633">
      <w:r w:rsidRPr="00EF3222">
        <w:t xml:space="preserve">Year_, </w:t>
      </w:r>
      <w:r>
        <w:t>current simulation year</w:t>
      </w:r>
    </w:p>
    <w:p w14:paraId="31EAB989" w14:textId="2781A580" w:rsidR="00EF3222" w:rsidRPr="00EF3222" w:rsidRDefault="00EF3222" w:rsidP="008D5633">
      <w:r w:rsidRPr="000B1D0B">
        <w:t xml:space="preserve">alive_, logical vector. </w:t>
      </w:r>
      <w:r w:rsidRPr="00EF3222">
        <w:t>T = alive</w:t>
      </w:r>
      <w:r>
        <w:t xml:space="preserve"> at the start of this year in the simulation. F = dead at the start of the year in the simulation</w:t>
      </w:r>
    </w:p>
    <w:p w14:paraId="6DB8AE46" w14:textId="51C954CD" w:rsidR="00EF3222" w:rsidRPr="00EF3222" w:rsidRDefault="00EF3222" w:rsidP="008D5633">
      <w:proofErr w:type="spellStart"/>
      <w:r w:rsidRPr="00EF3222">
        <w:t>random_numbs</w:t>
      </w:r>
      <w:proofErr w:type="spellEnd"/>
      <w:r w:rsidRPr="00EF3222">
        <w:t xml:space="preserve">_, </w:t>
      </w:r>
      <w:r>
        <w:t>array of common random numbers. Different numbers are generated for each person, event and year in the simulation</w:t>
      </w:r>
    </w:p>
    <w:p w14:paraId="63AF5F12" w14:textId="28897BB9" w:rsidR="00EF3222" w:rsidRDefault="00EF3222" w:rsidP="008D5633">
      <w:proofErr w:type="spellStart"/>
      <w:r w:rsidRPr="00EF3222">
        <w:t>LifeTables</w:t>
      </w:r>
      <w:proofErr w:type="spellEnd"/>
      <w:r w:rsidRPr="00EF3222">
        <w:t>_</w:t>
      </w:r>
      <w:r>
        <w:t>, This is transformed input of the ONS lifetables</w:t>
      </w:r>
    </w:p>
    <w:p w14:paraId="270746A4" w14:textId="77777777" w:rsidR="00EF3222" w:rsidRDefault="00EF3222" w:rsidP="008D5633">
      <w:pPr>
        <w:rPr>
          <w:b/>
          <w:bCs/>
        </w:rPr>
      </w:pPr>
      <w:r w:rsidRPr="00EF3222">
        <w:rPr>
          <w:b/>
          <w:bCs/>
        </w:rPr>
        <w:t>Outputs</w:t>
      </w:r>
    </w:p>
    <w:p w14:paraId="3D32950D" w14:textId="22393679" w:rsidR="008D5633" w:rsidRDefault="00EF3222" w:rsidP="008D5633">
      <w:r>
        <w:t>population</w:t>
      </w:r>
      <w:proofErr w:type="gramStart"/>
      <w:r>
        <w:t>_ ,</w:t>
      </w:r>
      <w:proofErr w:type="gramEnd"/>
      <w:r>
        <w:t xml:space="preserve"> which is the revised population matrix with all events from UKPDS82 applied</w:t>
      </w:r>
    </w:p>
    <w:p w14:paraId="726FB030" w14:textId="77777777" w:rsidR="00EF3222" w:rsidRPr="00EF3222" w:rsidRDefault="00EF3222" w:rsidP="008D5633"/>
    <w:p w14:paraId="7C855EF6" w14:textId="77777777" w:rsidR="00023CC2" w:rsidRPr="00023CC2" w:rsidRDefault="00023CC2" w:rsidP="00023CC2">
      <w:pPr>
        <w:pStyle w:val="Heading2"/>
      </w:pPr>
      <w:bookmarkStart w:id="44" w:name="_Toc158381271"/>
      <w:r w:rsidRPr="00023CC2">
        <w:t xml:space="preserve">R/ UKPDS 82 risk </w:t>
      </w:r>
      <w:proofErr w:type="spellStart"/>
      <w:proofErr w:type="gramStart"/>
      <w:r w:rsidRPr="00023CC2">
        <w:t>functions.R</w:t>
      </w:r>
      <w:bookmarkEnd w:id="44"/>
      <w:proofErr w:type="spellEnd"/>
      <w:proofErr w:type="gramEnd"/>
    </w:p>
    <w:p w14:paraId="213DEFEB" w14:textId="057A7D91" w:rsidR="00023CC2" w:rsidRDefault="00023CC2" w:rsidP="00023CC2">
      <w:r>
        <w:t>This folder contains all of the functions that implement the risk functions described in the electronic supplementary material (ESM) in UKPDS 82.</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58353B79" w14:textId="0474A792" w:rsidR="00023CC2" w:rsidRDefault="00023CC2" w:rsidP="00023CC2">
      <w:pPr>
        <w:pStyle w:val="Heading3"/>
      </w:pPr>
      <w:r w:rsidRPr="00023CC2">
        <w:t>First_CHF_UKPDS_82</w:t>
      </w:r>
    </w:p>
    <w:p w14:paraId="4EA4B27B" w14:textId="3C8B6166" w:rsidR="00023CC2" w:rsidRDefault="00023CC2" w:rsidP="00023CC2">
      <w:r>
        <w:t xml:space="preserve">This function estimates the probability that a </w:t>
      </w:r>
      <w:r w:rsidR="00774597">
        <w:t>people with</w:t>
      </w:r>
      <w:r w:rsidR="00BD77AB">
        <w:t xml:space="preserve"> diabetes</w:t>
      </w:r>
      <w:r>
        <w:t xml:space="preserve"> develops a 1</w:t>
      </w:r>
      <w:r w:rsidRPr="00023CC2">
        <w:rPr>
          <w:vertAlign w:val="superscript"/>
        </w:rPr>
        <w:t>st</w:t>
      </w:r>
      <w:r>
        <w:t xml:space="preserve"> Chronic Heart Failure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4473FD65" w14:textId="77777777" w:rsidR="00023CC2" w:rsidRDefault="00023CC2" w:rsidP="00023CC2"/>
    <w:p w14:paraId="3FE1C054" w14:textId="225A9056" w:rsidR="00023CC2" w:rsidRPr="00023CC2" w:rsidRDefault="00023CC2" w:rsidP="00023CC2">
      <w:pPr>
        <w:rPr>
          <w:b/>
          <w:bCs/>
        </w:rPr>
      </w:pPr>
      <w:r w:rsidRPr="00023CC2">
        <w:rPr>
          <w:b/>
          <w:bCs/>
        </w:rPr>
        <w:t>Inputs</w:t>
      </w:r>
    </w:p>
    <w:p w14:paraId="574DB4BD" w14:textId="2B83E121" w:rsidR="00BA5B1F" w:rsidRDefault="00BA5B1F" w:rsidP="00BA5B1F">
      <w:r>
        <w:t>population_, is the full population matrix</w:t>
      </w:r>
    </w:p>
    <w:p w14:paraId="5B1B9059" w14:textId="1C1E2EC6" w:rsidR="00BA5B1F" w:rsidRDefault="00BA5B1F" w:rsidP="00BA5B1F">
      <w:r>
        <w:t xml:space="preserve">parameters_, is a single row of the </w:t>
      </w:r>
      <w:proofErr w:type="gramStart"/>
      <w:r>
        <w:t>parameters</w:t>
      </w:r>
      <w:proofErr w:type="gramEnd"/>
      <w:r>
        <w:t xml:space="preserve"> matrix, corresponding to this probabilistic model run</w:t>
      </w:r>
    </w:p>
    <w:p w14:paraId="4B7D906E" w14:textId="4A82F62C" w:rsidR="00BA5B1F" w:rsidRDefault="00BA5B1F" w:rsidP="00BA5B1F">
      <w:r>
        <w:t>rho_, rho parameter for this risk equation</w:t>
      </w:r>
    </w:p>
    <w:p w14:paraId="2B1AAD98" w14:textId="7E225DBA" w:rsidR="00BA5B1F" w:rsidRDefault="00BA5B1F" w:rsidP="00BA5B1F">
      <w:r>
        <w:lastRenderedPageBreak/>
        <w:t xml:space="preserve">treatment_, the user </w:t>
      </w:r>
      <w:r w:rsidR="00B80435">
        <w:t>specified</w:t>
      </w:r>
      <w:r>
        <w:t xml:space="preserve"> treatment option (not used but does allow the application of Hazard Ratios, Relative Risks, Odds Ratios, if needed for your problem)</w:t>
      </w:r>
    </w:p>
    <w:p w14:paraId="5261D86F" w14:textId="6DB6C5E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4BE5E69" w14:textId="77777777" w:rsidR="00023CC2" w:rsidRDefault="00023CC2" w:rsidP="00023CC2"/>
    <w:p w14:paraId="5A093EC9" w14:textId="64323149" w:rsidR="00023CC2" w:rsidRDefault="00023CC2" w:rsidP="00023CC2">
      <w:pPr>
        <w:rPr>
          <w:b/>
          <w:bCs/>
        </w:rPr>
      </w:pPr>
      <w:r w:rsidRPr="00023CC2">
        <w:rPr>
          <w:b/>
          <w:bCs/>
        </w:rPr>
        <w:t>Outputs</w:t>
      </w:r>
    </w:p>
    <w:p w14:paraId="7BD86714" w14:textId="479F50DD" w:rsidR="00BA5B1F" w:rsidRDefault="00BA5B1F" w:rsidP="00023CC2">
      <w:proofErr w:type="spellStart"/>
      <w:r>
        <w:t>pCHF</w:t>
      </w:r>
      <w:proofErr w:type="spellEnd"/>
      <w:r>
        <w:t xml:space="preserve">, a vector of probabilities for every </w:t>
      </w:r>
      <w:r w:rsidR="00774597">
        <w:t>people with</w:t>
      </w:r>
      <w:r w:rsidR="00BD77AB">
        <w:t xml:space="preserve"> diabetes</w:t>
      </w:r>
      <w:r>
        <w:t xml:space="preserve"> who is alive that they will have a 1</w:t>
      </w:r>
      <w:r w:rsidRPr="00BA5B1F">
        <w:rPr>
          <w:vertAlign w:val="superscript"/>
        </w:rPr>
        <w:t>st</w:t>
      </w:r>
      <w:r>
        <w:t xml:space="preserve"> CHF</w:t>
      </w:r>
    </w:p>
    <w:p w14:paraId="08A6D6E2" w14:textId="77777777" w:rsidR="00BA5B1F" w:rsidRDefault="00BA5B1F" w:rsidP="00023CC2"/>
    <w:p w14:paraId="0525573A" w14:textId="57CE822B" w:rsidR="00BA5B1F" w:rsidRDefault="00BA5B1F" w:rsidP="00BA5B1F">
      <w:pPr>
        <w:pStyle w:val="Heading3"/>
      </w:pPr>
      <w:r w:rsidRPr="00BA5B1F">
        <w:t>First_IHD_UKPDS_82</w:t>
      </w:r>
    </w:p>
    <w:p w14:paraId="0A8C8670" w14:textId="5550811A" w:rsidR="00BA5B1F" w:rsidRDefault="00BA5B1F" w:rsidP="00BA5B1F">
      <w:r>
        <w:t xml:space="preserve">This function estimates the probability that a </w:t>
      </w:r>
      <w:r w:rsidR="00774597">
        <w:t>people with</w:t>
      </w:r>
      <w:r w:rsidR="00BD77AB">
        <w:t xml:space="preserve"> diabetes</w:t>
      </w:r>
      <w:r>
        <w:t xml:space="preserve"> develops a 1</w:t>
      </w:r>
      <w:r w:rsidRPr="00023CC2">
        <w:rPr>
          <w:vertAlign w:val="superscript"/>
        </w:rPr>
        <w:t>st</w:t>
      </w:r>
      <w:r>
        <w:t xml:space="preserve"> Ischemic Heart Disease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27C34397" w14:textId="77777777" w:rsidR="00BA5B1F" w:rsidRPr="00023CC2" w:rsidRDefault="00BA5B1F" w:rsidP="00BA5B1F">
      <w:pPr>
        <w:rPr>
          <w:b/>
          <w:bCs/>
        </w:rPr>
      </w:pPr>
      <w:r w:rsidRPr="00023CC2">
        <w:rPr>
          <w:b/>
          <w:bCs/>
        </w:rPr>
        <w:t>Inputs</w:t>
      </w:r>
    </w:p>
    <w:p w14:paraId="0904BF91" w14:textId="77777777" w:rsidR="00BA5B1F" w:rsidRDefault="00BA5B1F" w:rsidP="00BA5B1F">
      <w:r>
        <w:t>population_, is the full population matrix</w:t>
      </w:r>
    </w:p>
    <w:p w14:paraId="1635CAA3" w14:textId="77777777" w:rsidR="00BA5B1F" w:rsidRDefault="00BA5B1F" w:rsidP="00BA5B1F">
      <w:r>
        <w:t xml:space="preserve">parameters_, is a single row of the </w:t>
      </w:r>
      <w:proofErr w:type="gramStart"/>
      <w:r>
        <w:t>parameters</w:t>
      </w:r>
      <w:proofErr w:type="gramEnd"/>
      <w:r>
        <w:t xml:space="preserve"> matrix, corresponding to this probabilistic model run</w:t>
      </w:r>
    </w:p>
    <w:p w14:paraId="28AB8218" w14:textId="77777777" w:rsidR="00BA5B1F" w:rsidRDefault="00BA5B1F" w:rsidP="00BA5B1F">
      <w:r>
        <w:t>rho_, rho parameter for this risk equation</w:t>
      </w:r>
    </w:p>
    <w:p w14:paraId="56AA9302" w14:textId="77777777" w:rsidR="00BA5B1F" w:rsidRDefault="00BA5B1F" w:rsidP="00BA5B1F">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2E461A0B" w14:textId="177508A2"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9218F70" w14:textId="77777777" w:rsidR="00BA5B1F" w:rsidRDefault="00BA5B1F" w:rsidP="00BA5B1F"/>
    <w:p w14:paraId="67887D3F" w14:textId="77777777" w:rsidR="00BA5B1F" w:rsidRDefault="00BA5B1F" w:rsidP="00BA5B1F">
      <w:pPr>
        <w:rPr>
          <w:b/>
          <w:bCs/>
        </w:rPr>
      </w:pPr>
      <w:r w:rsidRPr="00023CC2">
        <w:rPr>
          <w:b/>
          <w:bCs/>
        </w:rPr>
        <w:t>Outputs</w:t>
      </w:r>
    </w:p>
    <w:p w14:paraId="7A39D79D" w14:textId="408EC9BF" w:rsidR="00BA5B1F" w:rsidRDefault="00BA5B1F" w:rsidP="00BA5B1F">
      <w:proofErr w:type="spellStart"/>
      <w:r>
        <w:t>pIHD</w:t>
      </w:r>
      <w:proofErr w:type="spellEnd"/>
      <w:r>
        <w:t xml:space="preserve">, a vector of probabilities for every </w:t>
      </w:r>
      <w:r w:rsidR="00774597">
        <w:t>people with</w:t>
      </w:r>
      <w:r w:rsidR="00BD77AB">
        <w:t xml:space="preserve"> diabetes</w:t>
      </w:r>
      <w:r>
        <w:t xml:space="preserve"> who is alive that they will have a 1</w:t>
      </w:r>
      <w:r w:rsidRPr="00BA5B1F">
        <w:rPr>
          <w:vertAlign w:val="superscript"/>
        </w:rPr>
        <w:t>st</w:t>
      </w:r>
      <w:r>
        <w:t xml:space="preserve"> IHD</w:t>
      </w:r>
    </w:p>
    <w:p w14:paraId="5CF7C57C" w14:textId="585236BE" w:rsidR="00884D2B" w:rsidRDefault="00884D2B" w:rsidP="00884D2B">
      <w:pPr>
        <w:pStyle w:val="Heading3"/>
      </w:pPr>
      <w:r w:rsidRPr="00884D2B">
        <w:t>First_MI_UKPDS_82</w:t>
      </w:r>
    </w:p>
    <w:p w14:paraId="7070B853" w14:textId="7384BC43" w:rsidR="00884D2B" w:rsidRDefault="00884D2B" w:rsidP="00884D2B">
      <w:r>
        <w:t>This function calls in the two functions below, depending on whether the person in the population is male or female</w:t>
      </w:r>
      <w:r w:rsidR="00B80435">
        <w:t xml:space="preserve">. </w:t>
      </w:r>
      <w:r w:rsidR="00B21A2A">
        <w:t>The function</w:t>
      </w:r>
      <w:r w:rsidR="0000493D">
        <w:t xml:space="preserve"> also</w:t>
      </w:r>
      <w:r w:rsidR="00B80435">
        <w:t xml:space="preserve"> ensures those with a history of MI are not simulated to have another first MI.</w:t>
      </w:r>
    </w:p>
    <w:p w14:paraId="3EB13C06" w14:textId="7DE6C825" w:rsidR="00884D2B" w:rsidRDefault="00884D2B" w:rsidP="00884D2B">
      <w:r>
        <w:t>Inputs</w:t>
      </w:r>
    </w:p>
    <w:p w14:paraId="74CE8455" w14:textId="77777777" w:rsidR="00884D2B" w:rsidRDefault="00884D2B" w:rsidP="00884D2B">
      <w:r>
        <w:lastRenderedPageBreak/>
        <w:t>population_, is the full population matrix</w:t>
      </w:r>
    </w:p>
    <w:p w14:paraId="31B79CB4" w14:textId="77777777" w:rsidR="00884D2B" w:rsidRDefault="00884D2B" w:rsidP="00884D2B">
      <w:r>
        <w:t xml:space="preserve">parameters_, is a single row of the </w:t>
      </w:r>
      <w:proofErr w:type="gramStart"/>
      <w:r>
        <w:t>parameters</w:t>
      </w:r>
      <w:proofErr w:type="gramEnd"/>
      <w:r>
        <w:t xml:space="preserve"> matrix, corresponding to this probabilistic model run</w:t>
      </w:r>
    </w:p>
    <w:p w14:paraId="6C03678D" w14:textId="0C6A4C0A" w:rsidR="00884D2B" w:rsidRDefault="00884D2B" w:rsidP="00884D2B">
      <w:proofErr w:type="spellStart"/>
      <w:r>
        <w:t>rho_f</w:t>
      </w:r>
      <w:proofErr w:type="spellEnd"/>
      <w:r>
        <w:t>_, rho parameter for this risk equation for women</w:t>
      </w:r>
    </w:p>
    <w:p w14:paraId="59A874F9" w14:textId="77777777" w:rsidR="00884D2B" w:rsidRDefault="00884D2B" w:rsidP="00884D2B">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043CDF10" w14:textId="30D15D6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6B59C88" w14:textId="33F59F5F" w:rsidR="00884D2B" w:rsidRDefault="00884D2B" w:rsidP="00884D2B">
      <w:r>
        <w:t>Outputs</w:t>
      </w:r>
    </w:p>
    <w:p w14:paraId="3C190760" w14:textId="1F3EE24B" w:rsidR="00884D2B" w:rsidRDefault="005C6C00" w:rsidP="00884D2B">
      <w:proofErr w:type="spellStart"/>
      <w:r>
        <w:t>pMI</w:t>
      </w:r>
      <w:proofErr w:type="spellEnd"/>
      <w:r>
        <w:t xml:space="preserve">, is the probability that each </w:t>
      </w:r>
      <w:r w:rsidR="00774597">
        <w:t>people with</w:t>
      </w:r>
      <w:r w:rsidR="00BD77AB">
        <w:t xml:space="preserve"> diabetes</w:t>
      </w:r>
      <w:r>
        <w:t xml:space="preserve"> who was alive at the start of the year develops an MI this year.</w:t>
      </w:r>
    </w:p>
    <w:p w14:paraId="38788BB7" w14:textId="77777777" w:rsidR="005C6C00" w:rsidRPr="00884D2B" w:rsidRDefault="005C6C00" w:rsidP="00884D2B"/>
    <w:p w14:paraId="09860F7F" w14:textId="0431C56A" w:rsidR="00884D2B" w:rsidRPr="005C6C00" w:rsidRDefault="00884D2B" w:rsidP="005C6C00">
      <w:pPr>
        <w:pStyle w:val="Heading4"/>
      </w:pPr>
      <w:r w:rsidRPr="005C6C00">
        <w:t>First_MI_Male_UKPDS_82</w:t>
      </w:r>
    </w:p>
    <w:p w14:paraId="2F6481C8" w14:textId="4942246D" w:rsidR="00884D2B" w:rsidRDefault="00884D2B" w:rsidP="00884D2B">
      <w:r>
        <w:t>This function estimates the probability that a male develop</w:t>
      </w:r>
      <w:r w:rsidR="009B4790">
        <w:t>s</w:t>
      </w:r>
      <w:r>
        <w:t xml:space="preserve"> a 1</w:t>
      </w:r>
      <w:r w:rsidRPr="00023CC2">
        <w:rPr>
          <w:vertAlign w:val="superscript"/>
        </w:rPr>
        <w:t>st</w:t>
      </w:r>
      <w:r>
        <w:t xml:space="preserve"> Myocardial Infarction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133EEB6C" w14:textId="77777777" w:rsidR="005C6C00" w:rsidRDefault="005C6C00" w:rsidP="00884D2B"/>
    <w:p w14:paraId="57B9D8BD" w14:textId="77777777" w:rsidR="005C6C00" w:rsidRDefault="005C6C00" w:rsidP="005C6C00">
      <w:r>
        <w:t>Inputs</w:t>
      </w:r>
    </w:p>
    <w:p w14:paraId="0FBCB476" w14:textId="77777777" w:rsidR="005C6C00" w:rsidRDefault="005C6C00" w:rsidP="005C6C00">
      <w:r>
        <w:t>population_, is the full population matrix</w:t>
      </w:r>
    </w:p>
    <w:p w14:paraId="5563D8A0" w14:textId="77777777" w:rsidR="005C6C00" w:rsidRDefault="005C6C00" w:rsidP="005C6C00">
      <w:r>
        <w:t xml:space="preserve">parameters_, is a single row of the </w:t>
      </w:r>
      <w:proofErr w:type="gramStart"/>
      <w:r>
        <w:t>parameters</w:t>
      </w:r>
      <w:proofErr w:type="gramEnd"/>
      <w:r>
        <w:t xml:space="preserve"> matrix, corresponding to this probabilistic model run</w:t>
      </w:r>
    </w:p>
    <w:p w14:paraId="595F2D4A" w14:textId="77777777" w:rsidR="005C6C00" w:rsidRDefault="005C6C00" w:rsidP="005C6C00">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379FB058" w14:textId="158B97AC"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3E6CA74" w14:textId="77777777" w:rsidR="005C6C00" w:rsidRDefault="005C6C00" w:rsidP="005C6C00">
      <w:r>
        <w:t>Outputs</w:t>
      </w:r>
    </w:p>
    <w:p w14:paraId="47F16389" w14:textId="52585A77" w:rsidR="005C6C00" w:rsidRDefault="005C6C00" w:rsidP="005C6C00">
      <w:proofErr w:type="spellStart"/>
      <w:r>
        <w:t>pMI</w:t>
      </w:r>
      <w:proofErr w:type="spellEnd"/>
      <w:r>
        <w:t xml:space="preserve">, is the probability that each </w:t>
      </w:r>
      <w:r w:rsidR="00774597">
        <w:t>people with</w:t>
      </w:r>
      <w:r w:rsidR="00BD77AB">
        <w:t xml:space="preserve"> diabetes</w:t>
      </w:r>
      <w:r>
        <w:t xml:space="preserve"> who was alive at the start of the year develops an MI this year</w:t>
      </w:r>
      <w:r w:rsidR="009B4790">
        <w:t xml:space="preserve"> according to the risk equation for males</w:t>
      </w:r>
      <w:r>
        <w:t>.</w:t>
      </w:r>
    </w:p>
    <w:p w14:paraId="3E838CB5" w14:textId="77777777" w:rsidR="005C6C00" w:rsidRDefault="005C6C00" w:rsidP="00884D2B"/>
    <w:p w14:paraId="21CD23AA" w14:textId="378C5DB6" w:rsidR="005C6C00" w:rsidRDefault="009B4790" w:rsidP="009B4790">
      <w:pPr>
        <w:pStyle w:val="Heading4"/>
      </w:pPr>
      <w:r w:rsidRPr="009B4790">
        <w:t>First_MI_Female_UKPDS_82</w:t>
      </w:r>
    </w:p>
    <w:p w14:paraId="0255CB47" w14:textId="2B19408F" w:rsidR="009B4790" w:rsidRDefault="009B4790" w:rsidP="009B4790">
      <w:r>
        <w:t>This function estimates the probability that a female develops a 1</w:t>
      </w:r>
      <w:r w:rsidRPr="00023CC2">
        <w:rPr>
          <w:vertAlign w:val="superscript"/>
        </w:rPr>
        <w:t>st</w:t>
      </w:r>
      <w:r>
        <w:t xml:space="preserve"> Myocardial Infarction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660C5D71" w14:textId="77777777" w:rsidR="009B4790" w:rsidRDefault="009B4790" w:rsidP="009B4790">
      <w:r>
        <w:t>Inputs</w:t>
      </w:r>
    </w:p>
    <w:p w14:paraId="0369A334" w14:textId="77777777" w:rsidR="009B4790" w:rsidRDefault="009B4790" w:rsidP="009B4790">
      <w:r>
        <w:lastRenderedPageBreak/>
        <w:t>population_, is the full population matrix</w:t>
      </w:r>
    </w:p>
    <w:p w14:paraId="06A6ABA1" w14:textId="77777777" w:rsidR="009B4790" w:rsidRDefault="009B4790" w:rsidP="009B4790">
      <w:r>
        <w:t xml:space="preserve">parameters_, is a single row of the </w:t>
      </w:r>
      <w:proofErr w:type="gramStart"/>
      <w:r>
        <w:t>parameters</w:t>
      </w:r>
      <w:proofErr w:type="gramEnd"/>
      <w:r>
        <w:t xml:space="preserve"> matrix, corresponding to this probabilistic model run</w:t>
      </w:r>
    </w:p>
    <w:p w14:paraId="4312F9A2" w14:textId="77777777" w:rsidR="009B4790" w:rsidRDefault="009B4790" w:rsidP="009B4790">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65743EF2" w14:textId="0E529AE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6CD97C13" w14:textId="77777777" w:rsidR="009B4790" w:rsidRDefault="009B4790" w:rsidP="009B4790">
      <w:r>
        <w:t>Outputs</w:t>
      </w:r>
    </w:p>
    <w:p w14:paraId="6E79D478" w14:textId="50F6ECF8" w:rsidR="009B4790" w:rsidRDefault="009B4790" w:rsidP="009B4790">
      <w:proofErr w:type="spellStart"/>
      <w:r>
        <w:t>pMI</w:t>
      </w:r>
      <w:proofErr w:type="spellEnd"/>
      <w:r>
        <w:t xml:space="preserve">, is the probability that each </w:t>
      </w:r>
      <w:r w:rsidR="00774597">
        <w:t>people with</w:t>
      </w:r>
      <w:r w:rsidR="00BD77AB">
        <w:t xml:space="preserve"> diabetes</w:t>
      </w:r>
      <w:r>
        <w:t xml:space="preserve"> who was alive at the start of the year develops an MI this year according to the risk equation for females.</w:t>
      </w:r>
    </w:p>
    <w:p w14:paraId="52D8EB44" w14:textId="77777777" w:rsidR="009B4790" w:rsidRDefault="009B4790" w:rsidP="009B4790"/>
    <w:p w14:paraId="1BD30B2A" w14:textId="440C4E3B" w:rsidR="00137A0F" w:rsidRDefault="00137A0F" w:rsidP="00137A0F">
      <w:pPr>
        <w:pStyle w:val="Heading3"/>
      </w:pPr>
      <w:r w:rsidRPr="00137A0F">
        <w:t>Second_MI_UKPDS_82</w:t>
      </w:r>
    </w:p>
    <w:p w14:paraId="4A47AA27" w14:textId="5D8F66F9" w:rsidR="00137A0F" w:rsidRDefault="00137A0F" w:rsidP="00137A0F">
      <w:r>
        <w:t xml:space="preserve">This function estimates the probability that a </w:t>
      </w:r>
      <w:r w:rsidR="00774597">
        <w:t>people with</w:t>
      </w:r>
      <w:r w:rsidR="00BD77AB">
        <w:t xml:space="preserve"> diabetes</w:t>
      </w:r>
      <w:r>
        <w:t xml:space="preserve"> develops a 2</w:t>
      </w:r>
      <w:r w:rsidRPr="00137A0F">
        <w:rPr>
          <w:vertAlign w:val="superscript"/>
        </w:rPr>
        <w:t>nd</w:t>
      </w:r>
      <w:r>
        <w:t xml:space="preserve"> MI event (they must have had a 1</w:t>
      </w:r>
      <w:r w:rsidRPr="00137A0F">
        <w:rPr>
          <w:vertAlign w:val="superscript"/>
        </w:rPr>
        <w:t>st</w:t>
      </w:r>
      <w:r>
        <w:t xml:space="preserve"> MI)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41CEB6F3" w14:textId="77777777" w:rsidR="00137A0F" w:rsidRDefault="00137A0F" w:rsidP="00137A0F">
      <w:r>
        <w:t>Inputs</w:t>
      </w:r>
    </w:p>
    <w:p w14:paraId="324D5409" w14:textId="77777777" w:rsidR="00137A0F" w:rsidRDefault="00137A0F" w:rsidP="00137A0F">
      <w:r>
        <w:t>population_, is the full population matrix</w:t>
      </w:r>
    </w:p>
    <w:p w14:paraId="5B9D99E3" w14:textId="77777777" w:rsidR="00137A0F" w:rsidRDefault="00137A0F" w:rsidP="00137A0F">
      <w:r>
        <w:t xml:space="preserve">parameters_, is a single row of the </w:t>
      </w:r>
      <w:proofErr w:type="gramStart"/>
      <w:r>
        <w:t>parameters</w:t>
      </w:r>
      <w:proofErr w:type="gramEnd"/>
      <w:r>
        <w:t xml:space="preserve"> matrix, corresponding to this probabilistic model run</w:t>
      </w:r>
    </w:p>
    <w:p w14:paraId="48257148" w14:textId="77777777" w:rsidR="00137A0F" w:rsidRDefault="00137A0F" w:rsidP="00137A0F">
      <w:r>
        <w:t xml:space="preserve">treatment_, the user </w:t>
      </w:r>
      <w:proofErr w:type="spellStart"/>
      <w:r>
        <w:t>spefied</w:t>
      </w:r>
      <w:proofErr w:type="spellEnd"/>
      <w:r>
        <w:t xml:space="preserve"> treatment option (not used but does allow the application of Hazard Ratios, Relative Risks, Odds Ratios, if needed for your problem)</w:t>
      </w:r>
    </w:p>
    <w:p w14:paraId="5F77AC7F" w14:textId="601BA31F"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D218012" w14:textId="77777777" w:rsidR="00137A0F" w:rsidRDefault="00137A0F" w:rsidP="00137A0F">
      <w:r>
        <w:t>Outputs</w:t>
      </w:r>
    </w:p>
    <w:p w14:paraId="593AF6A6" w14:textId="0321D731" w:rsidR="00137A0F" w:rsidRDefault="00137A0F" w:rsidP="00137A0F">
      <w:r w:rsidRPr="00137A0F">
        <w:t>pMI2</w:t>
      </w:r>
      <w:r>
        <w:t xml:space="preserve">, is the probability that each </w:t>
      </w:r>
      <w:r w:rsidR="00774597">
        <w:t>people with</w:t>
      </w:r>
      <w:r w:rsidR="00BD77AB">
        <w:t xml:space="preserve"> diabetes</w:t>
      </w:r>
      <w:r>
        <w:t xml:space="preserve"> who was alive at the start of the year develops an 2</w:t>
      </w:r>
      <w:r w:rsidRPr="00137A0F">
        <w:rPr>
          <w:vertAlign w:val="superscript"/>
        </w:rPr>
        <w:t>nd</w:t>
      </w:r>
      <w:r>
        <w:t xml:space="preserve"> MI this year </w:t>
      </w:r>
    </w:p>
    <w:p w14:paraId="60529088" w14:textId="7A5E3102" w:rsidR="00137A0F" w:rsidRPr="00137A0F" w:rsidRDefault="00137A0F" w:rsidP="00137A0F">
      <w:pPr>
        <w:pStyle w:val="Heading3"/>
      </w:pPr>
      <w:r w:rsidRPr="00137A0F">
        <w:t>First_Stroke_UKPDS_82</w:t>
      </w:r>
    </w:p>
    <w:p w14:paraId="049A126A" w14:textId="439F16DE" w:rsidR="00137A0F" w:rsidRDefault="00137A0F" w:rsidP="00137A0F">
      <w:r>
        <w:t xml:space="preserve">This function estimates the probability that a </w:t>
      </w:r>
      <w:r w:rsidR="00774597">
        <w:t>people with</w:t>
      </w:r>
      <w:r w:rsidR="007A1EC1">
        <w:t xml:space="preserve"> diabetes</w:t>
      </w:r>
      <w:r>
        <w:t xml:space="preserve"> develops a 1</w:t>
      </w:r>
      <w:r w:rsidRPr="00023CC2">
        <w:rPr>
          <w:vertAlign w:val="superscript"/>
        </w:rPr>
        <w:t>st</w:t>
      </w:r>
      <w:r>
        <w:t xml:space="preserve"> Stroke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rsidR="00B3652B" w:rsidRPr="00B3652B">
        <w:t xml:space="preserve"> </w:t>
      </w:r>
      <w:r w:rsidR="00B21A2A">
        <w:t>The function</w:t>
      </w:r>
      <w:r w:rsidR="00B3652B">
        <w:t xml:space="preserve"> ensures those with a history of stroke are not simulated to have another first stroke.</w:t>
      </w:r>
    </w:p>
    <w:p w14:paraId="657BFE9A" w14:textId="77777777" w:rsidR="00137A0F" w:rsidRPr="00023CC2" w:rsidRDefault="00137A0F" w:rsidP="00137A0F">
      <w:pPr>
        <w:rPr>
          <w:b/>
          <w:bCs/>
        </w:rPr>
      </w:pPr>
      <w:r w:rsidRPr="00023CC2">
        <w:rPr>
          <w:b/>
          <w:bCs/>
        </w:rPr>
        <w:t>Inputs</w:t>
      </w:r>
    </w:p>
    <w:p w14:paraId="60E349E3" w14:textId="77777777" w:rsidR="00137A0F" w:rsidRDefault="00137A0F" w:rsidP="00137A0F">
      <w:r>
        <w:t>population_, is the full population matrix</w:t>
      </w:r>
    </w:p>
    <w:p w14:paraId="0A96718B" w14:textId="77777777" w:rsidR="00137A0F" w:rsidRDefault="00137A0F" w:rsidP="00137A0F">
      <w:r>
        <w:lastRenderedPageBreak/>
        <w:t xml:space="preserve">parameters_, is a single row of the </w:t>
      </w:r>
      <w:proofErr w:type="gramStart"/>
      <w:r>
        <w:t>parameters</w:t>
      </w:r>
      <w:proofErr w:type="gramEnd"/>
      <w:r>
        <w:t xml:space="preserve"> matrix, corresponding to this probabilistic model run</w:t>
      </w:r>
    </w:p>
    <w:p w14:paraId="488EA070" w14:textId="77777777" w:rsidR="00137A0F" w:rsidRDefault="00137A0F" w:rsidP="00137A0F">
      <w:r>
        <w:t>rho_, rho parameter for this risk equation</w:t>
      </w:r>
    </w:p>
    <w:p w14:paraId="22ADB258" w14:textId="2C85AFB6" w:rsidR="00137A0F" w:rsidRDefault="00137A0F" w:rsidP="00137A0F">
      <w:r>
        <w:t xml:space="preserve">treatment_, the user </w:t>
      </w:r>
      <w:r w:rsidR="00B80435">
        <w:t>specified</w:t>
      </w:r>
      <w:r>
        <w:t xml:space="preserve"> treatment option (not used but does allow the application of Hazard Ratios, Relative Risks, Odds Ratios, if needed for your problem)</w:t>
      </w:r>
    </w:p>
    <w:p w14:paraId="7C9FA2A5" w14:textId="46C2ECDE" w:rsidR="00137A0F" w:rsidRDefault="00137A0F" w:rsidP="00137A0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132F9B7D" w14:textId="77777777" w:rsidR="00137A0F" w:rsidRDefault="00137A0F" w:rsidP="00137A0F"/>
    <w:p w14:paraId="246CD484" w14:textId="77777777" w:rsidR="00137A0F" w:rsidRDefault="00137A0F" w:rsidP="00137A0F">
      <w:pPr>
        <w:rPr>
          <w:b/>
          <w:bCs/>
        </w:rPr>
      </w:pPr>
      <w:r w:rsidRPr="00023CC2">
        <w:rPr>
          <w:b/>
          <w:bCs/>
        </w:rPr>
        <w:t>Outputs</w:t>
      </w:r>
    </w:p>
    <w:p w14:paraId="7E219814" w14:textId="610B8304" w:rsidR="00137A0F" w:rsidRDefault="00137A0F" w:rsidP="00137A0F">
      <w:proofErr w:type="spellStart"/>
      <w:r w:rsidRPr="00137A0F">
        <w:t>pSTRO</w:t>
      </w:r>
      <w:proofErr w:type="spellEnd"/>
      <w:r>
        <w:t xml:space="preserve">, a vector of probabilities for every </w:t>
      </w:r>
      <w:r w:rsidR="00774597">
        <w:t>people with</w:t>
      </w:r>
      <w:r w:rsidR="00BD77AB">
        <w:t xml:space="preserve"> diabetes</w:t>
      </w:r>
      <w:r>
        <w:t xml:space="preserve"> who is alive that they will have a 1</w:t>
      </w:r>
      <w:r w:rsidRPr="00BA5B1F">
        <w:rPr>
          <w:vertAlign w:val="superscript"/>
        </w:rPr>
        <w:t>st</w:t>
      </w:r>
      <w:r>
        <w:t xml:space="preserve"> stroke</w:t>
      </w:r>
    </w:p>
    <w:p w14:paraId="0DAFF704" w14:textId="77777777" w:rsidR="009B4790" w:rsidRDefault="009B4790" w:rsidP="009B4790"/>
    <w:p w14:paraId="79AB0D6B" w14:textId="4C67FCE5" w:rsidR="00DD6FC6" w:rsidRDefault="00DD6FC6" w:rsidP="00DD6FC6">
      <w:pPr>
        <w:pStyle w:val="Heading3"/>
      </w:pPr>
      <w:r w:rsidRPr="00DD6FC6">
        <w:t>Second_Stroke_UKPDS_82</w:t>
      </w:r>
    </w:p>
    <w:p w14:paraId="11384184" w14:textId="60B3240A" w:rsidR="00DD6FC6" w:rsidRDefault="00DD6FC6" w:rsidP="00DD6FC6">
      <w:r>
        <w:t xml:space="preserve">This function estimates the probability that a </w:t>
      </w:r>
      <w:r w:rsidR="00774597">
        <w:t>people with</w:t>
      </w:r>
      <w:r w:rsidR="007A1EC1">
        <w:t xml:space="preserve"> diabetes</w:t>
      </w:r>
      <w:r>
        <w:t xml:space="preserve"> develops a 2nd Stroke event using the risk equation given in UKPDS 82, ESM Table 4.</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rsidR="00A8687F">
        <w:t xml:space="preserve"> This is conditional on having a history of having had a stroke in previous years.</w:t>
      </w:r>
    </w:p>
    <w:p w14:paraId="3C1490C7" w14:textId="77777777" w:rsidR="00DD6FC6" w:rsidRPr="00023CC2" w:rsidRDefault="00DD6FC6" w:rsidP="00DD6FC6">
      <w:pPr>
        <w:rPr>
          <w:b/>
          <w:bCs/>
        </w:rPr>
      </w:pPr>
      <w:r w:rsidRPr="00023CC2">
        <w:rPr>
          <w:b/>
          <w:bCs/>
        </w:rPr>
        <w:t>Inputs</w:t>
      </w:r>
    </w:p>
    <w:p w14:paraId="7C02F59C" w14:textId="77777777" w:rsidR="00DD6FC6" w:rsidRDefault="00DD6FC6" w:rsidP="00DD6FC6">
      <w:r>
        <w:t>population_, is the full population matrix</w:t>
      </w:r>
    </w:p>
    <w:p w14:paraId="18956147" w14:textId="77777777" w:rsidR="00DD6FC6" w:rsidRDefault="00DD6FC6" w:rsidP="00DD6FC6">
      <w:r>
        <w:t xml:space="preserve">parameters_, is a single row of the </w:t>
      </w:r>
      <w:proofErr w:type="gramStart"/>
      <w:r>
        <w:t>parameters</w:t>
      </w:r>
      <w:proofErr w:type="gramEnd"/>
      <w:r>
        <w:t xml:space="preserve"> matrix, corresponding to this probabilistic model run</w:t>
      </w:r>
    </w:p>
    <w:p w14:paraId="35C1A128" w14:textId="77777777" w:rsidR="00DD6FC6" w:rsidRDefault="00DD6FC6" w:rsidP="00DD6FC6">
      <w:r>
        <w:t>rho_, rho parameter for this risk equation</w:t>
      </w:r>
    </w:p>
    <w:p w14:paraId="6050567E" w14:textId="59DD4C37" w:rsidR="00DD6FC6" w:rsidRDefault="00DD6FC6" w:rsidP="00DD6FC6">
      <w:r>
        <w:t xml:space="preserve">treatment_, the user </w:t>
      </w:r>
      <w:r w:rsidR="00900882">
        <w:t>specified</w:t>
      </w:r>
      <w:r>
        <w:t xml:space="preserve"> treatment option (not used but does allow the application of Hazard Ratios, Relative Risks, Odds Ratios, if needed for your problem)</w:t>
      </w:r>
    </w:p>
    <w:p w14:paraId="05130D3F" w14:textId="1EDFBD6D" w:rsidR="00DD6FC6" w:rsidRDefault="00DD6FC6" w:rsidP="00DD6FC6">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6EFEBD3" w14:textId="77777777" w:rsidR="00DD6FC6" w:rsidRDefault="00DD6FC6" w:rsidP="00DD6FC6"/>
    <w:p w14:paraId="7D36D17E" w14:textId="77777777" w:rsidR="00DD6FC6" w:rsidRDefault="00DD6FC6" w:rsidP="00DD6FC6">
      <w:pPr>
        <w:rPr>
          <w:b/>
          <w:bCs/>
        </w:rPr>
      </w:pPr>
      <w:r w:rsidRPr="00023CC2">
        <w:rPr>
          <w:b/>
          <w:bCs/>
        </w:rPr>
        <w:t>Outputs</w:t>
      </w:r>
    </w:p>
    <w:p w14:paraId="3B0FD8CB" w14:textId="37A140F9" w:rsidR="00DD6FC6" w:rsidRDefault="00DD6FC6" w:rsidP="00DD6FC6">
      <w:r w:rsidRPr="00137A0F">
        <w:t>pSTRO</w:t>
      </w:r>
      <w:r w:rsidR="00A8687F">
        <w:t>2</w:t>
      </w:r>
      <w:r>
        <w:t xml:space="preserve">, a vector of probabilities for every </w:t>
      </w:r>
      <w:r w:rsidR="00774597">
        <w:t>people with</w:t>
      </w:r>
      <w:r w:rsidR="00BD77AB">
        <w:t xml:space="preserve"> diabetes</w:t>
      </w:r>
      <w:r>
        <w:t xml:space="preserve"> who is alive that they will have a </w:t>
      </w:r>
      <w:r w:rsidR="00A8687F">
        <w:t>2</w:t>
      </w:r>
      <w:r w:rsidR="00A8687F" w:rsidRPr="00A8687F">
        <w:rPr>
          <w:vertAlign w:val="superscript"/>
        </w:rPr>
        <w:t>nd</w:t>
      </w:r>
      <w:r>
        <w:t xml:space="preserve"> stroke</w:t>
      </w:r>
    </w:p>
    <w:p w14:paraId="441DCA3D" w14:textId="77777777" w:rsidR="00DD6FC6" w:rsidRDefault="00DD6FC6" w:rsidP="00DD6FC6"/>
    <w:p w14:paraId="66C7C036" w14:textId="24138C45" w:rsidR="00DD6FC6" w:rsidRPr="00DD6FC6" w:rsidRDefault="007A1EC1" w:rsidP="007A1EC1">
      <w:pPr>
        <w:pStyle w:val="Heading3"/>
      </w:pPr>
      <w:r w:rsidRPr="007A1EC1">
        <w:lastRenderedPageBreak/>
        <w:t>Blindness_UKPDS_82</w:t>
      </w:r>
    </w:p>
    <w:p w14:paraId="44C029DF" w14:textId="69238EDF" w:rsidR="007A1EC1" w:rsidRDefault="007A1EC1" w:rsidP="00EF3222">
      <w:r>
        <w:t xml:space="preserve">This function estimates the probability that a </w:t>
      </w:r>
      <w:r w:rsidR="00774597">
        <w:t>people with</w:t>
      </w:r>
      <w:r w:rsidR="008D5633">
        <w:t xml:space="preserve"> diabetes</w:t>
      </w:r>
      <w:r>
        <w:t xml:space="preserve"> develops </w:t>
      </w:r>
      <w:r w:rsidR="008D5633">
        <w:t>blindness</w:t>
      </w:r>
      <w:r>
        <w:t xml:space="preserve"> using the risk equation given in UKPDS 82, ESM Table </w:t>
      </w:r>
      <w:r w:rsidR="00062518">
        <w:t>5</w:t>
      </w:r>
      <w:r>
        <w:t>.</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1CC36132" w14:textId="77777777" w:rsidR="00062518" w:rsidRPr="00023CC2" w:rsidRDefault="00062518" w:rsidP="00062518">
      <w:pPr>
        <w:rPr>
          <w:b/>
          <w:bCs/>
        </w:rPr>
      </w:pPr>
      <w:r w:rsidRPr="00023CC2">
        <w:rPr>
          <w:b/>
          <w:bCs/>
        </w:rPr>
        <w:t>Inputs</w:t>
      </w:r>
    </w:p>
    <w:p w14:paraId="0E74801A" w14:textId="77777777" w:rsidR="00062518" w:rsidRDefault="00062518" w:rsidP="00062518">
      <w:r>
        <w:t>population_, is the full population matrix</w:t>
      </w:r>
    </w:p>
    <w:p w14:paraId="26631D1E" w14:textId="77777777" w:rsidR="00062518" w:rsidRDefault="00062518" w:rsidP="00062518">
      <w:r>
        <w:t xml:space="preserve">parameters_, is a single row of the </w:t>
      </w:r>
      <w:proofErr w:type="gramStart"/>
      <w:r>
        <w:t>parameters</w:t>
      </w:r>
      <w:proofErr w:type="gramEnd"/>
      <w:r>
        <w:t xml:space="preserve"> matrix, corresponding to this probabilistic model run</w:t>
      </w:r>
    </w:p>
    <w:p w14:paraId="4360E02A" w14:textId="77777777" w:rsidR="00062518" w:rsidRDefault="00062518" w:rsidP="00062518">
      <w:r>
        <w:t>rho_, rho parameter for this risk equation</w:t>
      </w:r>
    </w:p>
    <w:p w14:paraId="7684840B" w14:textId="1EA7C2AD" w:rsidR="00062518" w:rsidRDefault="00062518" w:rsidP="00062518">
      <w:r>
        <w:t xml:space="preserve">treatment_, the user </w:t>
      </w:r>
      <w:r w:rsidR="00B43EEB">
        <w:t>specified</w:t>
      </w:r>
      <w:r>
        <w:t xml:space="preserve"> treatment option (not used but does allow the application of Hazard Ratios, Relative Risks, Odds Ratios, if needed for your problem)</w:t>
      </w:r>
    </w:p>
    <w:p w14:paraId="54CAA390" w14:textId="1D9D0C44" w:rsidR="00062518" w:rsidRDefault="00062518" w:rsidP="00062518">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CF1B808" w14:textId="77777777" w:rsidR="00062518" w:rsidRDefault="00062518" w:rsidP="00062518"/>
    <w:p w14:paraId="602DFA40" w14:textId="77777777" w:rsidR="00062518" w:rsidRDefault="00062518" w:rsidP="00062518">
      <w:pPr>
        <w:rPr>
          <w:b/>
          <w:bCs/>
        </w:rPr>
      </w:pPr>
      <w:r w:rsidRPr="00023CC2">
        <w:rPr>
          <w:b/>
          <w:bCs/>
        </w:rPr>
        <w:t>Outputs</w:t>
      </w:r>
    </w:p>
    <w:p w14:paraId="5EE64017" w14:textId="023B2A49" w:rsidR="00062518" w:rsidRDefault="00EF3222" w:rsidP="00062518">
      <w:proofErr w:type="spellStart"/>
      <w:r w:rsidRPr="00EF3222">
        <w:t>pBLIND</w:t>
      </w:r>
      <w:proofErr w:type="spellEnd"/>
      <w:r w:rsidR="00062518">
        <w:t xml:space="preserve">, a vector of probabilities for every </w:t>
      </w:r>
      <w:r w:rsidR="00774597">
        <w:t>people with</w:t>
      </w:r>
      <w:r w:rsidR="00BD77AB">
        <w:t xml:space="preserve"> diabetes</w:t>
      </w:r>
      <w:r w:rsidR="00062518">
        <w:t xml:space="preserve"> who is alive that they will have </w:t>
      </w:r>
      <w:r w:rsidR="009D788B">
        <w:t>become blind</w:t>
      </w:r>
    </w:p>
    <w:p w14:paraId="3523D162" w14:textId="77777777" w:rsidR="008D5633" w:rsidRDefault="008D5633" w:rsidP="00062518"/>
    <w:p w14:paraId="45B5D1C9" w14:textId="1FA8408B" w:rsidR="00DD6FC6" w:rsidRDefault="00B43EEB" w:rsidP="008D5633">
      <w:pPr>
        <w:pStyle w:val="Heading3"/>
      </w:pPr>
      <w:r w:rsidRPr="00B43EEB">
        <w:t>Ulcer_UKPDS_82</w:t>
      </w:r>
    </w:p>
    <w:p w14:paraId="21DA007E" w14:textId="3B7F41A5" w:rsidR="009D788B" w:rsidRDefault="009D788B" w:rsidP="009D788B">
      <w:r>
        <w:t xml:space="preserve">This function estimates the probability that a </w:t>
      </w:r>
      <w:r w:rsidR="00774597">
        <w:t>people with</w:t>
      </w:r>
      <w:r>
        <w:t xml:space="preserve"> diabetes develops a foot ulcer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0F9333DE" w14:textId="77777777" w:rsidR="009D788B" w:rsidRPr="00023CC2" w:rsidRDefault="009D788B" w:rsidP="009D788B">
      <w:pPr>
        <w:rPr>
          <w:b/>
          <w:bCs/>
        </w:rPr>
      </w:pPr>
      <w:r w:rsidRPr="00023CC2">
        <w:rPr>
          <w:b/>
          <w:bCs/>
        </w:rPr>
        <w:t>Inputs</w:t>
      </w:r>
    </w:p>
    <w:p w14:paraId="1D399694" w14:textId="77777777" w:rsidR="009D788B" w:rsidRDefault="009D788B" w:rsidP="009D788B">
      <w:r>
        <w:t>population_, is the full population matrix</w:t>
      </w:r>
    </w:p>
    <w:p w14:paraId="455277D1" w14:textId="77777777" w:rsidR="009D788B" w:rsidRDefault="009D788B" w:rsidP="009D788B">
      <w:r>
        <w:t xml:space="preserve">parameters_, is a single row of the </w:t>
      </w:r>
      <w:proofErr w:type="gramStart"/>
      <w:r>
        <w:t>parameters</w:t>
      </w:r>
      <w:proofErr w:type="gramEnd"/>
      <w:r>
        <w:t xml:space="preserve"> matrix, corresponding to this probabilistic model run</w:t>
      </w:r>
    </w:p>
    <w:p w14:paraId="234BC6B1" w14:textId="77777777" w:rsidR="009D788B" w:rsidRDefault="009D788B" w:rsidP="009D788B">
      <w:r>
        <w:t>treatment_, the user specified treatment option (not used but does allow the application of Hazard Ratios, Relative Risks, Odds Ratios, if needed for your problem)</w:t>
      </w:r>
    </w:p>
    <w:p w14:paraId="2D124A52" w14:textId="3422BEFC" w:rsidR="009D788B" w:rsidRDefault="009D788B" w:rsidP="009D788B">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31B9F359" w14:textId="77777777" w:rsidR="009D788B" w:rsidRDefault="009D788B" w:rsidP="009D788B"/>
    <w:p w14:paraId="45B962B7" w14:textId="77777777" w:rsidR="009D788B" w:rsidRDefault="009D788B" w:rsidP="009D788B">
      <w:pPr>
        <w:rPr>
          <w:b/>
          <w:bCs/>
        </w:rPr>
      </w:pPr>
      <w:r w:rsidRPr="00023CC2">
        <w:rPr>
          <w:b/>
          <w:bCs/>
        </w:rPr>
        <w:t>Outputs</w:t>
      </w:r>
    </w:p>
    <w:p w14:paraId="740CE7F6" w14:textId="56852835" w:rsidR="009D788B" w:rsidRDefault="009D788B" w:rsidP="009D788B">
      <w:proofErr w:type="spellStart"/>
      <w:r w:rsidRPr="009D788B">
        <w:lastRenderedPageBreak/>
        <w:t>pULCER</w:t>
      </w:r>
      <w:proofErr w:type="spellEnd"/>
      <w:r>
        <w:t xml:space="preserve">, a vector of probabilities for every </w:t>
      </w:r>
      <w:r w:rsidR="00774597">
        <w:t>people with</w:t>
      </w:r>
      <w:r w:rsidR="00BD77AB">
        <w:t xml:space="preserve"> diabetes</w:t>
      </w:r>
      <w:r>
        <w:t xml:space="preserve"> who is alive that they will have a </w:t>
      </w:r>
      <w:r w:rsidR="00751D2C">
        <w:t>foot ulcer</w:t>
      </w:r>
    </w:p>
    <w:p w14:paraId="397D956B" w14:textId="1655CBFB" w:rsidR="009D788B" w:rsidRDefault="004716CC" w:rsidP="004716CC">
      <w:pPr>
        <w:pStyle w:val="Heading3"/>
      </w:pPr>
      <w:r w:rsidRPr="004716CC">
        <w:t>First_Amputation_UKPDS_82</w:t>
      </w:r>
    </w:p>
    <w:p w14:paraId="4A716D97" w14:textId="1C789588" w:rsidR="004716CC" w:rsidRDefault="004716CC" w:rsidP="004716CC">
      <w:r>
        <w:t>This function calls in two subsequent functions to estimate the probability that someone has their 1</w:t>
      </w:r>
      <w:r w:rsidRPr="004716CC">
        <w:rPr>
          <w:vertAlign w:val="superscript"/>
        </w:rPr>
        <w:t>st</w:t>
      </w:r>
      <w:r>
        <w:t xml:space="preserve"> amputation depending on whether the </w:t>
      </w:r>
      <w:r w:rsidR="00774597">
        <w:t>people with</w:t>
      </w:r>
      <w:r w:rsidR="00BD77AB">
        <w:t xml:space="preserve"> diabetes</w:t>
      </w:r>
      <w:r>
        <w:t xml:space="preserve"> has a history of foot ulcers or not. </w:t>
      </w:r>
      <w:r w:rsidR="007676EC">
        <w:t>This is dependent on not already having had a 1</w:t>
      </w:r>
      <w:r w:rsidR="007676EC" w:rsidRPr="007676EC">
        <w:rPr>
          <w:vertAlign w:val="superscript"/>
        </w:rPr>
        <w:t>st</w:t>
      </w:r>
      <w:r w:rsidR="007676EC">
        <w:t xml:space="preserve"> amputation. </w:t>
      </w:r>
    </w:p>
    <w:p w14:paraId="35D365A6" w14:textId="77777777" w:rsidR="007676EC" w:rsidRDefault="007676EC" w:rsidP="004716CC"/>
    <w:p w14:paraId="3E16FCD5" w14:textId="17DEF05B" w:rsidR="007676EC" w:rsidRDefault="00C72DF9" w:rsidP="004716CC">
      <w:pPr>
        <w:rPr>
          <w:b/>
          <w:bCs/>
        </w:rPr>
      </w:pPr>
      <w:r w:rsidRPr="00C72DF9">
        <w:rPr>
          <w:b/>
          <w:bCs/>
        </w:rPr>
        <w:t>Inputs</w:t>
      </w:r>
    </w:p>
    <w:p w14:paraId="2392A399" w14:textId="77777777" w:rsidR="00705232" w:rsidRDefault="00705232" w:rsidP="00705232">
      <w:r>
        <w:t>population_, is the full population matrix</w:t>
      </w:r>
    </w:p>
    <w:p w14:paraId="4B9AD9C8" w14:textId="77777777" w:rsidR="00705232" w:rsidRDefault="00705232" w:rsidP="00705232">
      <w:r>
        <w:t xml:space="preserve">parameters_, is a single row of the </w:t>
      </w:r>
      <w:proofErr w:type="gramStart"/>
      <w:r>
        <w:t>parameters</w:t>
      </w:r>
      <w:proofErr w:type="gramEnd"/>
      <w:r>
        <w:t xml:space="preserve"> matrix, corresponding to this probabilistic model run</w:t>
      </w:r>
    </w:p>
    <w:p w14:paraId="6CA71AEF" w14:textId="0E936BFF" w:rsidR="00260339" w:rsidRDefault="00260339" w:rsidP="00705232">
      <w:proofErr w:type="spellStart"/>
      <w:r w:rsidRPr="00260339">
        <w:t>rho_first_amp_noulcer</w:t>
      </w:r>
      <w:proofErr w:type="spellEnd"/>
      <w:r w:rsidRPr="00260339">
        <w:t>_</w:t>
      </w:r>
      <w:r>
        <w:t>, this is the rho parameter for the risk equation for 1</w:t>
      </w:r>
      <w:r w:rsidRPr="00260339">
        <w:rPr>
          <w:vertAlign w:val="superscript"/>
        </w:rPr>
        <w:t>st</w:t>
      </w:r>
      <w:r>
        <w:t xml:space="preserve"> amputation for people with diabetes who do not have a history of foot ulcers</w:t>
      </w:r>
    </w:p>
    <w:p w14:paraId="0EA1A626" w14:textId="77777777" w:rsidR="00705232" w:rsidRDefault="00705232" w:rsidP="00705232">
      <w:r>
        <w:t>treatment_, the user specified treatment option (not used but does allow the application of Hazard Ratios, Relative Risks, Odds Ratios, if needed for your problem)</w:t>
      </w:r>
    </w:p>
    <w:p w14:paraId="6A6FC722" w14:textId="6D4B9494" w:rsidR="00705232" w:rsidRDefault="00705232" w:rsidP="00705232">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2FE7871" w14:textId="77777777" w:rsidR="00C72DF9" w:rsidRPr="00705232" w:rsidRDefault="00C72DF9" w:rsidP="004716CC"/>
    <w:p w14:paraId="5E5D3BCC" w14:textId="7E3CB89C" w:rsidR="00C72DF9" w:rsidRDefault="00C72DF9" w:rsidP="004716CC">
      <w:pPr>
        <w:rPr>
          <w:b/>
          <w:bCs/>
        </w:rPr>
      </w:pPr>
      <w:r>
        <w:rPr>
          <w:b/>
          <w:bCs/>
        </w:rPr>
        <w:t>Outputs</w:t>
      </w:r>
    </w:p>
    <w:p w14:paraId="426C02FC" w14:textId="35CA254B" w:rsidR="00705232" w:rsidRDefault="00410F1E" w:rsidP="004716CC">
      <w:proofErr w:type="spellStart"/>
      <w:r w:rsidRPr="00410F1E">
        <w:t>pAMP</w:t>
      </w:r>
      <w:proofErr w:type="spellEnd"/>
      <w:r>
        <w:t xml:space="preserve">, this is the probability that each </w:t>
      </w:r>
      <w:r w:rsidR="00774597">
        <w:t>people with</w:t>
      </w:r>
      <w:r w:rsidR="00BD77AB">
        <w:t xml:space="preserve"> diabetes</w:t>
      </w:r>
      <w:r>
        <w:t xml:space="preserve"> </w:t>
      </w:r>
      <w:proofErr w:type="gramStart"/>
      <w:r>
        <w:t>has</w:t>
      </w:r>
      <w:proofErr w:type="gramEnd"/>
      <w:r>
        <w:t xml:space="preserve"> a 1</w:t>
      </w:r>
      <w:r w:rsidRPr="00410F1E">
        <w:rPr>
          <w:vertAlign w:val="superscript"/>
        </w:rPr>
        <w:t>st</w:t>
      </w:r>
      <w:r>
        <w:t xml:space="preserve"> amputation</w:t>
      </w:r>
    </w:p>
    <w:p w14:paraId="79EB4C8E" w14:textId="12C33466" w:rsidR="000B1D0B" w:rsidRDefault="000B1D0B" w:rsidP="000B1D0B">
      <w:pPr>
        <w:pStyle w:val="Heading4"/>
      </w:pPr>
      <w:r w:rsidRPr="000B1D0B">
        <w:t>First_Amputation_Ulcer_UKPDS_82</w:t>
      </w:r>
    </w:p>
    <w:p w14:paraId="2A2A15C6" w14:textId="192032BB" w:rsidR="000B1D0B" w:rsidRDefault="000B1D0B" w:rsidP="000B1D0B">
      <w:r>
        <w:t xml:space="preserve">This function estimates the probability that a </w:t>
      </w:r>
      <w:r w:rsidR="00774597">
        <w:t>people with</w:t>
      </w:r>
      <w:r>
        <w:t xml:space="preserve"> diabetes develops an amputation if they have a history of having foot ulcers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77074CEF" w14:textId="77777777" w:rsidR="000B1D0B" w:rsidRDefault="000B1D0B" w:rsidP="000B1D0B"/>
    <w:p w14:paraId="1A9052BC" w14:textId="77777777" w:rsidR="00C92CC2" w:rsidRDefault="00C92CC2" w:rsidP="00C92CC2">
      <w:pPr>
        <w:rPr>
          <w:b/>
          <w:bCs/>
        </w:rPr>
      </w:pPr>
      <w:r w:rsidRPr="000B1D0B">
        <w:rPr>
          <w:b/>
          <w:bCs/>
        </w:rPr>
        <w:t>Inputs</w:t>
      </w:r>
    </w:p>
    <w:p w14:paraId="2DC2C44C" w14:textId="77777777" w:rsidR="00C92CC2" w:rsidRDefault="00C92CC2" w:rsidP="00C92CC2">
      <w:r>
        <w:t>population_, is the full population matrix</w:t>
      </w:r>
    </w:p>
    <w:p w14:paraId="23F174D2" w14:textId="77777777" w:rsidR="00C92CC2" w:rsidRDefault="00C92CC2" w:rsidP="00C92CC2">
      <w:r>
        <w:t xml:space="preserve">parameters_, is a single row of the </w:t>
      </w:r>
      <w:proofErr w:type="gramStart"/>
      <w:r>
        <w:t>parameters</w:t>
      </w:r>
      <w:proofErr w:type="gramEnd"/>
      <w:r>
        <w:t xml:space="preserve"> matrix, corresponding to this probabilistic model run</w:t>
      </w:r>
    </w:p>
    <w:p w14:paraId="011B74A2" w14:textId="77777777" w:rsidR="00C92CC2" w:rsidRDefault="00C92CC2" w:rsidP="00C92CC2">
      <w:r>
        <w:t>treatment_, the user specified treatment option (not used but does allow the application of Hazard Ratios, Relative Risks, Odds Ratios, if needed for your problem)</w:t>
      </w:r>
    </w:p>
    <w:p w14:paraId="15562440" w14:textId="50A06F8D" w:rsidR="00C92CC2" w:rsidRDefault="00C92CC2" w:rsidP="00C92CC2">
      <w:r>
        <w:lastRenderedPageBreak/>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4B963F9" w14:textId="77777777" w:rsidR="00C92CC2" w:rsidRDefault="00C92CC2" w:rsidP="00C92CC2"/>
    <w:p w14:paraId="773D19B0" w14:textId="77777777" w:rsidR="00C92CC2" w:rsidRDefault="00C92CC2" w:rsidP="00C92CC2">
      <w:pPr>
        <w:rPr>
          <w:b/>
          <w:bCs/>
        </w:rPr>
      </w:pPr>
      <w:r w:rsidRPr="00140A61">
        <w:rPr>
          <w:b/>
          <w:bCs/>
        </w:rPr>
        <w:t>Output</w:t>
      </w:r>
    </w:p>
    <w:p w14:paraId="7E0F6F68" w14:textId="1206CAD4" w:rsidR="00C92CC2" w:rsidRPr="00140A61" w:rsidRDefault="00C92CC2" w:rsidP="00C92CC2">
      <w:proofErr w:type="spellStart"/>
      <w:r>
        <w:t>pAMP</w:t>
      </w:r>
      <w:proofErr w:type="spellEnd"/>
      <w:r>
        <w:t xml:space="preserve">, vector of probabilities of having an amputation for every </w:t>
      </w:r>
      <w:r w:rsidR="00774597">
        <w:t>people with</w:t>
      </w:r>
      <w:r>
        <w:t xml:space="preserve"> diabetes that is included in the model</w:t>
      </w:r>
    </w:p>
    <w:p w14:paraId="02818A4D" w14:textId="415C364D" w:rsidR="000B1D0B" w:rsidRDefault="00140A61" w:rsidP="00140A61">
      <w:pPr>
        <w:pStyle w:val="Heading4"/>
      </w:pPr>
      <w:r>
        <w:t xml:space="preserve"> </w:t>
      </w:r>
      <w:r w:rsidR="00073A53" w:rsidRPr="00073A53">
        <w:t>First_Amputation_noUlcer_UKPDS_82</w:t>
      </w:r>
    </w:p>
    <w:p w14:paraId="268D87A4" w14:textId="74A4E468" w:rsidR="00140A61" w:rsidRDefault="00140A61" w:rsidP="00140A61">
      <w:r>
        <w:t xml:space="preserve">This function estimates the probability that a </w:t>
      </w:r>
      <w:r w:rsidR="00774597">
        <w:t>people with</w:t>
      </w:r>
      <w:r>
        <w:t xml:space="preserve"> diabetes develops an amputation if they do not have a history of having foot ulcers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49305281" w14:textId="77777777" w:rsidR="00C92CC2" w:rsidRDefault="00C92CC2" w:rsidP="00C92CC2">
      <w:pPr>
        <w:rPr>
          <w:b/>
          <w:bCs/>
        </w:rPr>
      </w:pPr>
      <w:r w:rsidRPr="000B1D0B">
        <w:rPr>
          <w:b/>
          <w:bCs/>
        </w:rPr>
        <w:t>Inputs</w:t>
      </w:r>
    </w:p>
    <w:p w14:paraId="5DDA0224" w14:textId="77777777" w:rsidR="00C92CC2" w:rsidRDefault="00C92CC2" w:rsidP="00C92CC2">
      <w:r>
        <w:t>population_, is the full population matrix</w:t>
      </w:r>
    </w:p>
    <w:p w14:paraId="0F9112C5" w14:textId="77777777" w:rsidR="00C92CC2" w:rsidRDefault="00C92CC2" w:rsidP="00C92CC2">
      <w:r>
        <w:t xml:space="preserve">parameters_, is a single row of the </w:t>
      </w:r>
      <w:proofErr w:type="gramStart"/>
      <w:r>
        <w:t>parameters</w:t>
      </w:r>
      <w:proofErr w:type="gramEnd"/>
      <w:r>
        <w:t xml:space="preserve"> matrix, corresponding to this probabilistic model run</w:t>
      </w:r>
    </w:p>
    <w:p w14:paraId="48344A55" w14:textId="48C57023" w:rsidR="00AF2111" w:rsidRDefault="00AF2111" w:rsidP="00C92CC2">
      <w:proofErr w:type="spellStart"/>
      <w:r w:rsidRPr="00AF2111">
        <w:t>rho_first_amp_noulcer</w:t>
      </w:r>
      <w:proofErr w:type="spellEnd"/>
      <w:r w:rsidRPr="00AF2111">
        <w:t>_</w:t>
      </w:r>
      <w:r>
        <w:t>, is the rho parameter for this equation</w:t>
      </w:r>
    </w:p>
    <w:p w14:paraId="4B89D46D" w14:textId="77777777" w:rsidR="00C92CC2" w:rsidRDefault="00C92CC2" w:rsidP="00C92CC2">
      <w:r>
        <w:t>treatment_, the user specified treatment option (not used but does allow the application of Hazard Ratios, Relative Risks, Odds Ratios, if needed for your problem)</w:t>
      </w:r>
    </w:p>
    <w:p w14:paraId="01A730AB" w14:textId="213B71C3" w:rsidR="00C92CC2" w:rsidRDefault="00C92CC2" w:rsidP="00C92CC2">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602C626" w14:textId="77777777" w:rsidR="00C92CC2" w:rsidRDefault="00C92CC2" w:rsidP="00C92CC2"/>
    <w:p w14:paraId="337851DC" w14:textId="77777777" w:rsidR="00C92CC2" w:rsidRDefault="00C92CC2" w:rsidP="00C92CC2">
      <w:pPr>
        <w:rPr>
          <w:b/>
          <w:bCs/>
        </w:rPr>
      </w:pPr>
      <w:r w:rsidRPr="00140A61">
        <w:rPr>
          <w:b/>
          <w:bCs/>
        </w:rPr>
        <w:t>Output</w:t>
      </w:r>
    </w:p>
    <w:p w14:paraId="29E930C9" w14:textId="7BED24AA" w:rsidR="00C92CC2" w:rsidRPr="00140A61" w:rsidRDefault="00C92CC2" w:rsidP="00C92CC2">
      <w:proofErr w:type="spellStart"/>
      <w:r>
        <w:t>pAMP</w:t>
      </w:r>
      <w:proofErr w:type="spellEnd"/>
      <w:r>
        <w:t xml:space="preserve">, vector of probabilities of having an amputation for every </w:t>
      </w:r>
      <w:r w:rsidR="00774597">
        <w:t>people with</w:t>
      </w:r>
      <w:r>
        <w:t xml:space="preserve"> diabetes that is included in the model</w:t>
      </w:r>
    </w:p>
    <w:p w14:paraId="4C6949E6" w14:textId="77777777" w:rsidR="00140A61" w:rsidRDefault="00140A61" w:rsidP="00140A61"/>
    <w:p w14:paraId="341AD8C2" w14:textId="102194B3" w:rsidR="00140A61" w:rsidRDefault="00CD1CB3" w:rsidP="00CD1CB3">
      <w:pPr>
        <w:pStyle w:val="Heading3"/>
      </w:pPr>
      <w:r w:rsidRPr="00CD1CB3">
        <w:t>Second_Amputation_UKPDS_82</w:t>
      </w:r>
    </w:p>
    <w:p w14:paraId="0620F018" w14:textId="67E4964F" w:rsidR="00CD1CB3" w:rsidRDefault="00CD1CB3" w:rsidP="00CD1CB3">
      <w:r>
        <w:t xml:space="preserve">This function estimates the probability that a </w:t>
      </w:r>
      <w:r w:rsidR="00774597">
        <w:t>people with</w:t>
      </w:r>
      <w:r>
        <w:t xml:space="preserve"> diabetes develops a 2nd amputation if they have a history of having previous amputations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62E5D79D" w14:textId="09C8CBD9" w:rsidR="00140A61" w:rsidRDefault="009D21F6" w:rsidP="00140A61">
      <w:pPr>
        <w:rPr>
          <w:b/>
          <w:bCs/>
        </w:rPr>
      </w:pPr>
      <w:r w:rsidRPr="009D21F6">
        <w:rPr>
          <w:b/>
          <w:bCs/>
        </w:rPr>
        <w:t>Input</w:t>
      </w:r>
    </w:p>
    <w:p w14:paraId="4B81BF9D" w14:textId="77777777" w:rsidR="009D21F6" w:rsidRDefault="009D21F6" w:rsidP="009D21F6">
      <w:r>
        <w:t>population_, is the full population matrix</w:t>
      </w:r>
    </w:p>
    <w:p w14:paraId="4BA0C765" w14:textId="77777777" w:rsidR="009D21F6" w:rsidRDefault="009D21F6" w:rsidP="009D21F6">
      <w:r>
        <w:t xml:space="preserve">parameters_, is a single row of the </w:t>
      </w:r>
      <w:proofErr w:type="gramStart"/>
      <w:r>
        <w:t>parameters</w:t>
      </w:r>
      <w:proofErr w:type="gramEnd"/>
      <w:r>
        <w:t xml:space="preserve"> matrix, corresponding to this probabilistic model run</w:t>
      </w:r>
    </w:p>
    <w:p w14:paraId="2AB8289D" w14:textId="77777777" w:rsidR="009D21F6" w:rsidRDefault="009D21F6" w:rsidP="009D21F6">
      <w:r>
        <w:lastRenderedPageBreak/>
        <w:t>treatment_, the user specified treatment option (not used but does allow the application of Hazard Ratios, Relative Risks, Odds Ratios, if needed for your problem)</w:t>
      </w:r>
    </w:p>
    <w:p w14:paraId="75FAC881" w14:textId="61CC581D" w:rsidR="009D21F6" w:rsidRDefault="009D21F6" w:rsidP="009D21F6">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D729FB3" w14:textId="1634AFE2" w:rsidR="009D21F6" w:rsidRDefault="009D21F6" w:rsidP="00140A61">
      <w:pPr>
        <w:rPr>
          <w:b/>
          <w:bCs/>
        </w:rPr>
      </w:pPr>
      <w:r>
        <w:rPr>
          <w:b/>
          <w:bCs/>
        </w:rPr>
        <w:t>Output</w:t>
      </w:r>
    </w:p>
    <w:p w14:paraId="4DECC7DB" w14:textId="507C6504" w:rsidR="009D21F6" w:rsidRDefault="009D21F6" w:rsidP="00140A61">
      <w:r w:rsidRPr="009D21F6">
        <w:t>pAMP2</w:t>
      </w:r>
      <w:r>
        <w:t xml:space="preserve">, is a vector of probabilities that each </w:t>
      </w:r>
      <w:r w:rsidR="00774597">
        <w:t>people with</w:t>
      </w:r>
      <w:r>
        <w:t xml:space="preserve"> diabetes, who is alive in the given model year, has a 2</w:t>
      </w:r>
      <w:r w:rsidRPr="009D21F6">
        <w:rPr>
          <w:vertAlign w:val="superscript"/>
        </w:rPr>
        <w:t>nd</w:t>
      </w:r>
      <w:r>
        <w:t xml:space="preserve"> amputation </w:t>
      </w:r>
    </w:p>
    <w:p w14:paraId="6986C55E" w14:textId="77777777" w:rsidR="000E1D29" w:rsidRDefault="000E1D29" w:rsidP="00140A61"/>
    <w:p w14:paraId="4C60516C" w14:textId="4F43AA8A" w:rsidR="000E1D29" w:rsidRDefault="000E1D29" w:rsidP="000E1D29">
      <w:pPr>
        <w:pStyle w:val="Heading3"/>
      </w:pPr>
      <w:r w:rsidRPr="000E1D29">
        <w:t>Renal_UKPDS_82</w:t>
      </w:r>
    </w:p>
    <w:p w14:paraId="41641FD0" w14:textId="5068ED01" w:rsidR="000E1D29" w:rsidRDefault="000E1D29" w:rsidP="000E1D29">
      <w:r>
        <w:t xml:space="preserve">This function estimates the probability that a </w:t>
      </w:r>
      <w:r w:rsidR="00774597">
        <w:t>people with</w:t>
      </w:r>
      <w:r>
        <w:t xml:space="preserve"> diabetes </w:t>
      </w:r>
      <w:r w:rsidR="00B3652B">
        <w:t xml:space="preserve">has </w:t>
      </w:r>
      <w:r>
        <w:t>renal failure using the risk equation given in UKPDS 82, ESM Table 5.</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r>
        <w:t xml:space="preserve"> </w:t>
      </w:r>
    </w:p>
    <w:p w14:paraId="14D2427D" w14:textId="77777777" w:rsidR="000E1D29" w:rsidRDefault="000E1D29" w:rsidP="000E1D29"/>
    <w:p w14:paraId="3BB79E5B" w14:textId="319768BC" w:rsidR="000E1D29" w:rsidRPr="000E1D29" w:rsidRDefault="000E1D29" w:rsidP="000E1D29">
      <w:pPr>
        <w:rPr>
          <w:b/>
          <w:bCs/>
        </w:rPr>
      </w:pPr>
      <w:r w:rsidRPr="000E1D29">
        <w:rPr>
          <w:b/>
          <w:bCs/>
        </w:rPr>
        <w:t>Input</w:t>
      </w:r>
    </w:p>
    <w:p w14:paraId="4E07CAC1" w14:textId="77777777" w:rsidR="000E1D29" w:rsidRDefault="000E1D29" w:rsidP="000E1D29">
      <w:r>
        <w:t>population_, is the full population matrix</w:t>
      </w:r>
    </w:p>
    <w:p w14:paraId="1BFA348B" w14:textId="77777777" w:rsidR="000E1D29" w:rsidRDefault="000E1D29" w:rsidP="000E1D29">
      <w:r>
        <w:t xml:space="preserve">parameters_, is a single row of the </w:t>
      </w:r>
      <w:proofErr w:type="gramStart"/>
      <w:r>
        <w:t>parameters</w:t>
      </w:r>
      <w:proofErr w:type="gramEnd"/>
      <w:r>
        <w:t xml:space="preserve"> matrix, corresponding to this probabilistic model run</w:t>
      </w:r>
    </w:p>
    <w:p w14:paraId="68BE7795" w14:textId="77777777" w:rsidR="000E1D29" w:rsidRDefault="000E1D29" w:rsidP="000E1D29">
      <w:r>
        <w:t>treatment_, the user specified treatment option (not used but does allow the application of Hazard Ratios, Relative Risks, Odds Ratios, if needed for your problem)</w:t>
      </w:r>
    </w:p>
    <w:p w14:paraId="6DFE8D15" w14:textId="4B451940" w:rsidR="000E1D29" w:rsidRDefault="000E1D29" w:rsidP="000E1D29">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5FA864D5" w14:textId="77777777" w:rsidR="000E1D29" w:rsidRDefault="000E1D29" w:rsidP="000E1D29"/>
    <w:p w14:paraId="7AB6A248" w14:textId="0279AE97" w:rsidR="000E1D29" w:rsidRPr="000E1D29" w:rsidRDefault="000E1D29" w:rsidP="000E1D29">
      <w:pPr>
        <w:rPr>
          <w:b/>
          <w:bCs/>
        </w:rPr>
      </w:pPr>
      <w:r w:rsidRPr="000E1D29">
        <w:rPr>
          <w:b/>
          <w:bCs/>
        </w:rPr>
        <w:t>Output</w:t>
      </w:r>
    </w:p>
    <w:p w14:paraId="6145B9C9" w14:textId="4EF5E790" w:rsidR="000E1D29" w:rsidRDefault="000E1D29" w:rsidP="000E1D29">
      <w:proofErr w:type="spellStart"/>
      <w:r w:rsidRPr="000E1D29">
        <w:t>pRENAL</w:t>
      </w:r>
      <w:proofErr w:type="spellEnd"/>
      <w:r w:rsidRPr="000E1D29">
        <w:t xml:space="preserve">, is a vector of </w:t>
      </w:r>
      <w:r>
        <w:t xml:space="preserve">probabilities for each person that is alive in the model that they develop renal failure this year. </w:t>
      </w:r>
    </w:p>
    <w:p w14:paraId="1ADC78CC" w14:textId="77777777" w:rsidR="0060104F" w:rsidRDefault="0060104F" w:rsidP="000E1D29"/>
    <w:p w14:paraId="4A3030A3" w14:textId="24B9B6A1" w:rsidR="0060104F" w:rsidRDefault="0060104F" w:rsidP="0060104F">
      <w:pPr>
        <w:pStyle w:val="Heading3"/>
      </w:pPr>
      <w:r w:rsidRPr="0060104F">
        <w:t>Death_NoEvent_Hist_UKPDS_82</w:t>
      </w:r>
    </w:p>
    <w:p w14:paraId="27322DA1" w14:textId="2ABCC86F" w:rsidR="0060104F" w:rsidRDefault="0060104F" w:rsidP="0060104F">
      <w:r>
        <w:t>This function estimates the probability of death predicted by UKPDS 82 data for people with diabetes who:</w:t>
      </w:r>
    </w:p>
    <w:p w14:paraId="326BB799" w14:textId="2EFD2A6E" w:rsidR="0060104F" w:rsidRDefault="00B3652B" w:rsidP="0060104F">
      <w:r>
        <w:t>Have not had any</w:t>
      </w:r>
      <w:r w:rsidR="0000493D">
        <w:t xml:space="preserve"> of the following</w:t>
      </w:r>
      <w:r>
        <w:t xml:space="preserve"> e</w:t>
      </w:r>
      <w:r w:rsidR="0060104F">
        <w:t>vents this year: CHF, IHD, MI, 2</w:t>
      </w:r>
      <w:r w:rsidR="0060104F" w:rsidRPr="00F03F3C">
        <w:rPr>
          <w:vertAlign w:val="superscript"/>
        </w:rPr>
        <w:t>nd</w:t>
      </w:r>
      <w:r w:rsidR="0060104F">
        <w:t xml:space="preserve"> MI, Stroke, 2</w:t>
      </w:r>
      <w:r w:rsidR="0060104F" w:rsidRPr="00F03F3C">
        <w:rPr>
          <w:vertAlign w:val="superscript"/>
        </w:rPr>
        <w:t>nd</w:t>
      </w:r>
      <w:r w:rsidR="0060104F">
        <w:t xml:space="preserve"> Stroke, Amputation, 2</w:t>
      </w:r>
      <w:r w:rsidR="0060104F" w:rsidRPr="00F03F3C">
        <w:rPr>
          <w:vertAlign w:val="superscript"/>
        </w:rPr>
        <w:t>nd</w:t>
      </w:r>
      <w:r w:rsidR="0060104F">
        <w:t xml:space="preserve"> Amputation, Renal Failure</w:t>
      </w:r>
    </w:p>
    <w:p w14:paraId="7BBCED41" w14:textId="0CA2ABC6" w:rsidR="0060104F" w:rsidRDefault="0060104F" w:rsidP="0060104F">
      <w:r>
        <w:t>And</w:t>
      </w:r>
    </w:p>
    <w:p w14:paraId="2D99A644" w14:textId="582B406B" w:rsidR="0060104F" w:rsidRDefault="00135C85" w:rsidP="0060104F">
      <w:r>
        <w:lastRenderedPageBreak/>
        <w:t>Have a history of any of the following conditions</w:t>
      </w:r>
      <w:r w:rsidR="0060104F">
        <w:t>: CHF, IHD, MI, 2</w:t>
      </w:r>
      <w:r w:rsidR="0060104F" w:rsidRPr="00F03F3C">
        <w:rPr>
          <w:vertAlign w:val="superscript"/>
        </w:rPr>
        <w:t>nd</w:t>
      </w:r>
      <w:r w:rsidR="0060104F">
        <w:t xml:space="preserve"> MI, Stroke, 2</w:t>
      </w:r>
      <w:r w:rsidR="0060104F" w:rsidRPr="00F03F3C">
        <w:rPr>
          <w:vertAlign w:val="superscript"/>
        </w:rPr>
        <w:t>nd</w:t>
      </w:r>
      <w:r w:rsidR="0060104F">
        <w:t xml:space="preserve"> Stroke, Amputation, 2</w:t>
      </w:r>
      <w:r w:rsidR="0060104F" w:rsidRPr="00F03F3C">
        <w:rPr>
          <w:vertAlign w:val="superscript"/>
        </w:rPr>
        <w:t>nd</w:t>
      </w:r>
      <w:r w:rsidR="0060104F">
        <w:t xml:space="preserve"> Amputation, Renal Failure, Foot Ulcers, Blindness </w:t>
      </w:r>
    </w:p>
    <w:p w14:paraId="5902C4EF" w14:textId="515AC2EA" w:rsidR="0060104F" w:rsidRDefault="0060104F" w:rsidP="0060104F">
      <w:r>
        <w:t>The equation is given in UKPDS 82, ESM Table 6.</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699AB317" w14:textId="7A8C4415" w:rsidR="0060104F" w:rsidRDefault="0060104F" w:rsidP="0060104F"/>
    <w:p w14:paraId="183428BF" w14:textId="77777777" w:rsidR="0060104F" w:rsidRDefault="0060104F" w:rsidP="0060104F">
      <w:pPr>
        <w:rPr>
          <w:b/>
          <w:bCs/>
        </w:rPr>
      </w:pPr>
      <w:r w:rsidRPr="00F03F3C">
        <w:rPr>
          <w:b/>
          <w:bCs/>
        </w:rPr>
        <w:t>Inputs</w:t>
      </w:r>
    </w:p>
    <w:p w14:paraId="240BF8D6" w14:textId="77777777" w:rsidR="0060104F" w:rsidRDefault="0060104F" w:rsidP="0060104F">
      <w:r>
        <w:t>population_, is the full population matrix</w:t>
      </w:r>
    </w:p>
    <w:p w14:paraId="7A55EE39" w14:textId="77777777" w:rsidR="0060104F" w:rsidRDefault="0060104F" w:rsidP="0060104F">
      <w:r>
        <w:t xml:space="preserve">parameters_, is a single row of the </w:t>
      </w:r>
      <w:proofErr w:type="gramStart"/>
      <w:r>
        <w:t>parameters</w:t>
      </w:r>
      <w:proofErr w:type="gramEnd"/>
      <w:r>
        <w:t xml:space="preserve"> matrix, corresponding to this probabilistic model run</w:t>
      </w:r>
    </w:p>
    <w:p w14:paraId="4DA101A8" w14:textId="77777777" w:rsidR="0060104F" w:rsidRPr="00D774B4" w:rsidRDefault="0060104F" w:rsidP="0060104F">
      <w:r w:rsidRPr="00D774B4">
        <w:t>phi_,</w:t>
      </w:r>
      <w:r>
        <w:t xml:space="preserve"> is the phi parameter for this risk equation</w:t>
      </w:r>
    </w:p>
    <w:p w14:paraId="34C97B19" w14:textId="77777777" w:rsidR="0060104F" w:rsidRDefault="0060104F" w:rsidP="0060104F">
      <w:r>
        <w:t>treatment_, the user specified treatment option (not used but does allow the application of Hazard Ratios, Relative Risks, Odds Ratios, if needed for your problem)</w:t>
      </w:r>
    </w:p>
    <w:p w14:paraId="30844B98" w14:textId="09823FBD" w:rsidR="0060104F" w:rsidRDefault="0060104F" w:rsidP="0060104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5E54D411" w14:textId="77777777" w:rsidR="0060104F" w:rsidRPr="00D774B4" w:rsidRDefault="0060104F" w:rsidP="0060104F"/>
    <w:p w14:paraId="775885CF" w14:textId="77777777" w:rsidR="0060104F" w:rsidRDefault="0060104F" w:rsidP="0060104F">
      <w:pPr>
        <w:rPr>
          <w:b/>
          <w:bCs/>
        </w:rPr>
      </w:pPr>
      <w:r>
        <w:rPr>
          <w:b/>
          <w:bCs/>
        </w:rPr>
        <w:t>Outputs</w:t>
      </w:r>
    </w:p>
    <w:p w14:paraId="1A125D26" w14:textId="32CB9C8F" w:rsidR="0060104F" w:rsidRDefault="0060104F" w:rsidP="0060104F">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model</w:t>
      </w:r>
    </w:p>
    <w:p w14:paraId="3FC40ADB" w14:textId="77777777" w:rsidR="000E1D29" w:rsidRPr="000E1D29" w:rsidRDefault="000E1D29" w:rsidP="000E1D29"/>
    <w:p w14:paraId="029A084B" w14:textId="7DAFC897" w:rsidR="000E1D29" w:rsidRDefault="000D603F" w:rsidP="0060104F">
      <w:pPr>
        <w:pStyle w:val="Heading3"/>
      </w:pPr>
      <w:r w:rsidRPr="000D603F">
        <w:t>Death_NoEvent_NoHist_UKPDS_82</w:t>
      </w:r>
    </w:p>
    <w:p w14:paraId="4E596F79" w14:textId="7E22CE5E" w:rsidR="000D603F" w:rsidRDefault="000D603F" w:rsidP="000D603F">
      <w:r>
        <w:t xml:space="preserve">This function estimates the probability of death predicted by UKPDS82 data for people with diabetes who: </w:t>
      </w:r>
    </w:p>
    <w:p w14:paraId="6B98D88A" w14:textId="075130E5" w:rsidR="000D603F" w:rsidRDefault="0029218E" w:rsidP="000D603F">
      <w:r>
        <w:t>Have not had any of the following events this year</w:t>
      </w:r>
      <w:r w:rsidR="000D603F">
        <w:t xml:space="preserve">: </w:t>
      </w:r>
      <w:r w:rsidR="00F03F3C">
        <w:t>CHF, IHD, MI, 2</w:t>
      </w:r>
      <w:r w:rsidR="00F03F3C" w:rsidRPr="00F03F3C">
        <w:rPr>
          <w:vertAlign w:val="superscript"/>
        </w:rPr>
        <w:t>nd</w:t>
      </w:r>
      <w:r w:rsidR="00F03F3C">
        <w:t xml:space="preserve"> MI, Stroke, 2</w:t>
      </w:r>
      <w:r w:rsidR="00F03F3C" w:rsidRPr="00F03F3C">
        <w:rPr>
          <w:vertAlign w:val="superscript"/>
        </w:rPr>
        <w:t>nd</w:t>
      </w:r>
      <w:r w:rsidR="00F03F3C">
        <w:t xml:space="preserve"> Stroke, Amputation, 2</w:t>
      </w:r>
      <w:r w:rsidR="00F03F3C" w:rsidRPr="00F03F3C">
        <w:rPr>
          <w:vertAlign w:val="superscript"/>
        </w:rPr>
        <w:t>nd</w:t>
      </w:r>
      <w:r w:rsidR="00F03F3C">
        <w:t xml:space="preserve"> Amputation, Renal Failure</w:t>
      </w:r>
    </w:p>
    <w:p w14:paraId="654A0163" w14:textId="02A8ABBC" w:rsidR="000D603F" w:rsidRDefault="000D603F" w:rsidP="000D603F">
      <w:r>
        <w:t>And</w:t>
      </w:r>
    </w:p>
    <w:p w14:paraId="73859BB6" w14:textId="14D1573E" w:rsidR="00F03F3C" w:rsidRDefault="0029218E" w:rsidP="00F03F3C">
      <w:r>
        <w:t xml:space="preserve">Do not have a history of </w:t>
      </w:r>
      <w:r w:rsidR="007E6F77">
        <w:t xml:space="preserve">any of </w:t>
      </w:r>
      <w:r>
        <w:t xml:space="preserve">the following </w:t>
      </w:r>
      <w:r w:rsidR="007E6F77">
        <w:t>condition</w:t>
      </w:r>
      <w:r w:rsidR="00791A71">
        <w:t>s</w:t>
      </w:r>
      <w:r w:rsidR="000D603F">
        <w:t xml:space="preserve">: </w:t>
      </w:r>
      <w:r w:rsidR="00F03F3C">
        <w:t>CHF, IHD, MI, 2</w:t>
      </w:r>
      <w:r w:rsidR="00F03F3C" w:rsidRPr="00F03F3C">
        <w:rPr>
          <w:vertAlign w:val="superscript"/>
        </w:rPr>
        <w:t>nd</w:t>
      </w:r>
      <w:r w:rsidR="00F03F3C">
        <w:t xml:space="preserve"> MI, Stroke, 2</w:t>
      </w:r>
      <w:r w:rsidR="00F03F3C" w:rsidRPr="00F03F3C">
        <w:rPr>
          <w:vertAlign w:val="superscript"/>
        </w:rPr>
        <w:t>nd</w:t>
      </w:r>
      <w:r w:rsidR="00F03F3C">
        <w:t xml:space="preserve"> Stroke, Amputation, 2</w:t>
      </w:r>
      <w:r w:rsidR="00F03F3C" w:rsidRPr="00F03F3C">
        <w:rPr>
          <w:vertAlign w:val="superscript"/>
        </w:rPr>
        <w:t>nd</w:t>
      </w:r>
      <w:r w:rsidR="00F03F3C">
        <w:t xml:space="preserve"> Amputation, Renal Failure, Foot Ulcers</w:t>
      </w:r>
      <w:r w:rsidR="004C41B3">
        <w:t>, Blindness</w:t>
      </w:r>
      <w:r w:rsidR="00F03F3C">
        <w:t xml:space="preserve"> </w:t>
      </w:r>
    </w:p>
    <w:p w14:paraId="7B1CFE5C" w14:textId="67B393D2" w:rsidR="000D603F" w:rsidRDefault="000D603F" w:rsidP="000D603F"/>
    <w:p w14:paraId="7B28CC53" w14:textId="29684662" w:rsidR="007F366D" w:rsidRDefault="007F366D" w:rsidP="000D603F">
      <w:r>
        <w:t>The equation is given in UKPDS 82, ESM Table 6.</w:t>
      </w:r>
      <w:r>
        <w:fldChar w:fldCharType="begin"/>
      </w:r>
      <w:r w:rsidR="00BD77AB">
        <w:instrText xml:space="preserve"> ADDIN EN.CITE &lt;EndNote&gt;&lt;Cite&gt;&lt;Author&gt;Hayes&lt;/Author&gt;&lt;Year&gt;2013&lt;/Year&gt;&lt;RecNum&gt;57&lt;/RecNum&gt;&lt;DisplayText&gt;[2]&lt;/DisplayText&gt;&lt;record&gt;&lt;rec-number&gt;57&lt;/rec-number&gt;&lt;foreign-keys&gt;&lt;key app="EN" db-id="dxrfrw20pftez0e0fa9vw5sdx5fzsw2pdfsz" timestamp="1684312263"&gt;57&lt;/key&gt;&lt;/foreign-keys&gt;&lt;ref-type name="Journal Article"&gt;17&lt;/ref-type&gt;&lt;contributors&gt;&lt;authors&gt;&lt;author&gt;Hayes, A. J.&lt;/author&gt;&lt;author&gt;Leal, J.&lt;/author&gt;&lt;author&gt;Gray, A. M.&lt;/author&gt;&lt;author&gt;Holman, R. R.&lt;/author&gt;&lt;author&gt;Clarke, P. M.&lt;/author&gt;&lt;/authors&gt;&lt;/contributors&gt;&lt;auth-address&gt;Sydney School of Public Health, University of Sydney, Sydney, NSW 2006, Australia. alison.hayes@sydney.edu.au&lt;/auth-address&gt;&lt;titles&gt;&lt;title&gt;UKPDS outcomes model 2: a new version of a model to simulate lifetime health outcomes of patients with type 2 diabetes mellitus using data from the 30 year United Kingdom Prospective Diabetes Study: UKPDS 82&lt;/title&gt;&lt;secondary-title&gt;Diabetologia&lt;/secondary-title&gt;&lt;/titles&gt;&lt;periodical&gt;&lt;full-title&gt;Diabetologia&lt;/full-title&gt;&lt;/periodical&gt;&lt;pages&gt;1925-33&lt;/pages&gt;&lt;volume&gt;56&lt;/volume&gt;&lt;number&gt;9&lt;/number&gt;&lt;edition&gt;2013/06/25&lt;/edition&gt;&lt;keywords&gt;&lt;keyword&gt;Adult&lt;/keyword&gt;&lt;keyword&gt;Aged&lt;/keyword&gt;&lt;keyword&gt;Diabetes Mellitus, Type 2/*physiopathology&lt;/keyword&gt;&lt;keyword&gt;Female&lt;/keyword&gt;&lt;keyword&gt;Humans&lt;/keyword&gt;&lt;keyword&gt;Male&lt;/keyword&gt;&lt;keyword&gt;Middle Aged&lt;/keyword&gt;&lt;keyword&gt;Models, Theoretical&lt;/keyword&gt;&lt;keyword&gt;Outcome Assessment, Health Care&lt;/keyword&gt;&lt;keyword&gt;Prospective Studies&lt;/keyword&gt;&lt;keyword&gt;United Kingdom&lt;/keyword&gt;&lt;/keywords&gt;&lt;dates&gt;&lt;year&gt;2013&lt;/year&gt;&lt;pub-dates&gt;&lt;date&gt;Sep&lt;/date&gt;&lt;/pub-dates&gt;&lt;/dates&gt;&lt;isbn&gt;1432-0428 (Electronic)&amp;#xD;0012-186X (Linking)&lt;/isbn&gt;&lt;accession-num&gt;23793713&lt;/accession-num&gt;&lt;urls&gt;&lt;related-urls&gt;&lt;url&gt;https://www.ncbi.nlm.nih.gov/pubmed/23793713&lt;/url&gt;&lt;/related-urls&gt;&lt;/urls&gt;&lt;electronic-resource-num&gt;10.1007/s00125-013-2940-y&lt;/electronic-resource-num&gt;&lt;/record&gt;&lt;/Cite&gt;&lt;/EndNote&gt;</w:instrText>
      </w:r>
      <w:r>
        <w:fldChar w:fldCharType="separate"/>
      </w:r>
      <w:r w:rsidR="00BD77AB">
        <w:rPr>
          <w:noProof/>
        </w:rPr>
        <w:t>[2]</w:t>
      </w:r>
      <w:r>
        <w:fldChar w:fldCharType="end"/>
      </w:r>
    </w:p>
    <w:p w14:paraId="557D2B8E" w14:textId="77777777" w:rsidR="00F03F3C" w:rsidRDefault="00F03F3C" w:rsidP="000D603F"/>
    <w:p w14:paraId="28A1F6E7" w14:textId="43743A97" w:rsidR="00F03F3C" w:rsidRDefault="00F03F3C" w:rsidP="000D603F">
      <w:pPr>
        <w:rPr>
          <w:b/>
          <w:bCs/>
        </w:rPr>
      </w:pPr>
      <w:r w:rsidRPr="00F03F3C">
        <w:rPr>
          <w:b/>
          <w:bCs/>
        </w:rPr>
        <w:t>Inputs</w:t>
      </w:r>
    </w:p>
    <w:p w14:paraId="32B4E360" w14:textId="77777777" w:rsidR="00E4056C" w:rsidRDefault="00E4056C" w:rsidP="00E4056C">
      <w:r>
        <w:lastRenderedPageBreak/>
        <w:t>population_, is the full population matrix</w:t>
      </w:r>
    </w:p>
    <w:p w14:paraId="6083A0FB" w14:textId="77777777" w:rsidR="00E4056C" w:rsidRDefault="00E4056C" w:rsidP="00E4056C">
      <w:r>
        <w:t xml:space="preserve">parameters_, is a single row of the </w:t>
      </w:r>
      <w:proofErr w:type="gramStart"/>
      <w:r>
        <w:t>parameters</w:t>
      </w:r>
      <w:proofErr w:type="gramEnd"/>
      <w:r>
        <w:t xml:space="preserve"> matrix, corresponding to this probabilistic model run</w:t>
      </w:r>
    </w:p>
    <w:p w14:paraId="37437E59" w14:textId="27510435" w:rsidR="00D774B4" w:rsidRPr="00D774B4" w:rsidRDefault="00D774B4" w:rsidP="00D774B4">
      <w:r w:rsidRPr="00D774B4">
        <w:t>phi_,</w:t>
      </w:r>
      <w:r w:rsidR="00E4056C">
        <w:t xml:space="preserve"> is the phi parameter for this risk equation</w:t>
      </w:r>
    </w:p>
    <w:p w14:paraId="6A7655D9" w14:textId="77777777" w:rsidR="00E4056C" w:rsidRDefault="00E4056C" w:rsidP="00E4056C">
      <w:r>
        <w:t>treatment_, the user specified treatment option (not used but does allow the application of Hazard Ratios, Relative Risks, Odds Ratios, if needed for your problem)</w:t>
      </w:r>
    </w:p>
    <w:p w14:paraId="58C862D0" w14:textId="21894838" w:rsidR="00E4056C" w:rsidRDefault="00E4056C" w:rsidP="00E4056C">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354BBB4" w14:textId="1875637C" w:rsidR="00F03F3C" w:rsidRPr="00D774B4" w:rsidRDefault="00F03F3C" w:rsidP="00D774B4"/>
    <w:p w14:paraId="50C036C3" w14:textId="32124243" w:rsidR="00F03F3C" w:rsidRDefault="00F03F3C" w:rsidP="000D603F">
      <w:pPr>
        <w:rPr>
          <w:b/>
          <w:bCs/>
        </w:rPr>
      </w:pPr>
      <w:r>
        <w:rPr>
          <w:b/>
          <w:bCs/>
        </w:rPr>
        <w:t>Outputs</w:t>
      </w:r>
    </w:p>
    <w:p w14:paraId="44E5B3B7" w14:textId="7A3CAC71" w:rsidR="000D4C2F" w:rsidRDefault="000D4C2F" w:rsidP="000D603F">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model</w:t>
      </w:r>
    </w:p>
    <w:p w14:paraId="49B252C5" w14:textId="77777777" w:rsidR="005632E7" w:rsidRDefault="005632E7" w:rsidP="000D603F"/>
    <w:p w14:paraId="7701971C" w14:textId="65D13E5A" w:rsidR="005632E7" w:rsidRDefault="005632E7" w:rsidP="0060104F">
      <w:pPr>
        <w:pStyle w:val="Heading3"/>
      </w:pPr>
      <w:r w:rsidRPr="005632E7">
        <w:t>Death_Event_NoHist_UKPDS_82</w:t>
      </w:r>
    </w:p>
    <w:p w14:paraId="1012458F" w14:textId="420BB7C0" w:rsidR="005632E7" w:rsidRDefault="005632E7" w:rsidP="005632E7">
      <w:r>
        <w:t>This function estimates the probability of death predicted by the UKPDS82 data for people with diabetes who have at least one of the following events:</w:t>
      </w:r>
    </w:p>
    <w:p w14:paraId="3074CCAD" w14:textId="16E2E429" w:rsidR="005632E7" w:rsidRDefault="005632E7" w:rsidP="005632E7">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w:t>
      </w:r>
    </w:p>
    <w:p w14:paraId="3289FBC7" w14:textId="01244596" w:rsidR="005632E7" w:rsidRDefault="005632E7" w:rsidP="005632E7">
      <w:r>
        <w:t>And no history (events in previous years)</w:t>
      </w:r>
      <w:r w:rsidR="009634E5">
        <w:t xml:space="preserve"> of</w:t>
      </w:r>
      <w:r>
        <w:t>:</w:t>
      </w:r>
    </w:p>
    <w:p w14:paraId="53DC7AF3" w14:textId="4C658FBF" w:rsidR="00D80E3D" w:rsidRDefault="00D80E3D" w:rsidP="005632E7">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 Foot Ulcers, Blindness</w:t>
      </w:r>
    </w:p>
    <w:p w14:paraId="237979E1" w14:textId="77777777" w:rsidR="005632E7" w:rsidRDefault="005632E7" w:rsidP="005632E7"/>
    <w:p w14:paraId="36C55520" w14:textId="711949E5" w:rsidR="00E3141D" w:rsidRDefault="00E3141D" w:rsidP="005632E7">
      <w:r>
        <w:t>Inputs</w:t>
      </w:r>
    </w:p>
    <w:p w14:paraId="0D1CEFC5" w14:textId="77777777" w:rsidR="000C69BB" w:rsidRDefault="000C69BB" w:rsidP="000C69BB">
      <w:r>
        <w:t>population_, is the full population matrix</w:t>
      </w:r>
    </w:p>
    <w:p w14:paraId="2A271C14" w14:textId="77777777" w:rsidR="000C69BB" w:rsidRDefault="000C69BB" w:rsidP="000C69BB">
      <w:r>
        <w:t xml:space="preserve">parameters_, is a single row of the </w:t>
      </w:r>
      <w:proofErr w:type="gramStart"/>
      <w:r>
        <w:t>parameters</w:t>
      </w:r>
      <w:proofErr w:type="gramEnd"/>
      <w:r>
        <w:t xml:space="preserve"> matrix, corresponding to this probabilistic model run</w:t>
      </w:r>
    </w:p>
    <w:p w14:paraId="5DDA4B06" w14:textId="77777777" w:rsidR="000C69BB" w:rsidRDefault="000C69BB" w:rsidP="000C69BB">
      <w:r>
        <w:t>treatment_, the user specified treatment option (not used but does allow the application of Hazard Ratios, Relative Risks, Odds Ratios, if needed for your problem)</w:t>
      </w:r>
    </w:p>
    <w:p w14:paraId="1A7D1127" w14:textId="7C85CB96" w:rsidR="000C69BB" w:rsidRDefault="000C69BB" w:rsidP="000C69BB">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910D740" w14:textId="77777777" w:rsidR="00BE22B4" w:rsidRDefault="00BE22B4" w:rsidP="005632E7"/>
    <w:p w14:paraId="347B4DF6" w14:textId="704FC82B" w:rsidR="00E3141D" w:rsidRDefault="00E3141D" w:rsidP="005632E7">
      <w:r>
        <w:t>Outputs</w:t>
      </w:r>
    </w:p>
    <w:p w14:paraId="56238CF3" w14:textId="38E4B7F0" w:rsidR="00E3141D" w:rsidRDefault="00E3141D" w:rsidP="00E3141D">
      <w:proofErr w:type="spellStart"/>
      <w:r w:rsidRPr="000D4C2F">
        <w:lastRenderedPageBreak/>
        <w:t>pDEATH</w:t>
      </w:r>
      <w:proofErr w:type="spellEnd"/>
      <w:r>
        <w:t xml:space="preserve">, is a vector indicating the probability of death for every </w:t>
      </w:r>
      <w:r w:rsidR="00774597">
        <w:t>people with</w:t>
      </w:r>
      <w:r w:rsidR="00BD77AB">
        <w:t xml:space="preserve"> diabetes</w:t>
      </w:r>
      <w:r>
        <w:t xml:space="preserve"> who is currently alive in the model</w:t>
      </w:r>
    </w:p>
    <w:p w14:paraId="4504FC3D" w14:textId="77777777" w:rsidR="005632E7" w:rsidRDefault="005632E7" w:rsidP="000D603F"/>
    <w:p w14:paraId="03E64D61" w14:textId="69856B1A" w:rsidR="0060104F" w:rsidRDefault="0060104F" w:rsidP="0060104F">
      <w:pPr>
        <w:pStyle w:val="Heading3"/>
      </w:pPr>
      <w:r w:rsidRPr="0060104F">
        <w:t>Death_Event_Hist_UKPDS_82</w:t>
      </w:r>
    </w:p>
    <w:p w14:paraId="4DF6AB30" w14:textId="77777777" w:rsidR="0060104F" w:rsidRDefault="0060104F" w:rsidP="0060104F">
      <w:r>
        <w:t>This function estimates the probability of death predicted by the UKPDS82 data for people with diabetes who have at least one of the following events:</w:t>
      </w:r>
    </w:p>
    <w:p w14:paraId="5CEC2A3B" w14:textId="77777777" w:rsidR="0060104F" w:rsidRDefault="0060104F" w:rsidP="0060104F">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w:t>
      </w:r>
    </w:p>
    <w:p w14:paraId="6B1CFEE2" w14:textId="5E158DE0" w:rsidR="0060104F" w:rsidRDefault="0060104F" w:rsidP="0060104F">
      <w:r>
        <w:t>And a history (events in previous years) of at least one of:</w:t>
      </w:r>
    </w:p>
    <w:p w14:paraId="526B220E" w14:textId="77777777" w:rsidR="0060104F" w:rsidRDefault="0060104F" w:rsidP="0060104F">
      <w:r>
        <w:t>CHF, IHD, MI, 2</w:t>
      </w:r>
      <w:r w:rsidRPr="00F03F3C">
        <w:rPr>
          <w:vertAlign w:val="superscript"/>
        </w:rPr>
        <w:t>nd</w:t>
      </w:r>
      <w:r>
        <w:t xml:space="preserve"> MI, Stroke, 2</w:t>
      </w:r>
      <w:r w:rsidRPr="00F03F3C">
        <w:rPr>
          <w:vertAlign w:val="superscript"/>
        </w:rPr>
        <w:t>nd</w:t>
      </w:r>
      <w:r>
        <w:t xml:space="preserve"> Stroke, Amputation, 2</w:t>
      </w:r>
      <w:r w:rsidRPr="00F03F3C">
        <w:rPr>
          <w:vertAlign w:val="superscript"/>
        </w:rPr>
        <w:t>nd</w:t>
      </w:r>
      <w:r>
        <w:t xml:space="preserve"> Amputation, Renal Failure, Foot Ulcers, Blindness</w:t>
      </w:r>
    </w:p>
    <w:p w14:paraId="5639D171" w14:textId="77777777" w:rsidR="0060104F" w:rsidRDefault="0060104F" w:rsidP="0060104F"/>
    <w:p w14:paraId="0102C11A" w14:textId="77777777" w:rsidR="0060104F" w:rsidRDefault="0060104F" w:rsidP="0060104F"/>
    <w:p w14:paraId="6D00E583" w14:textId="77777777" w:rsidR="0060104F" w:rsidRPr="0060104F" w:rsidRDefault="0060104F" w:rsidP="0060104F">
      <w:pPr>
        <w:rPr>
          <w:b/>
          <w:bCs/>
        </w:rPr>
      </w:pPr>
      <w:r w:rsidRPr="0060104F">
        <w:rPr>
          <w:b/>
          <w:bCs/>
        </w:rPr>
        <w:t>Inputs</w:t>
      </w:r>
    </w:p>
    <w:p w14:paraId="5671C7DA" w14:textId="77777777" w:rsidR="0060104F" w:rsidRDefault="0060104F" w:rsidP="0060104F">
      <w:r>
        <w:t>population_, is the full population matrix</w:t>
      </w:r>
    </w:p>
    <w:p w14:paraId="660CDA5F" w14:textId="77777777" w:rsidR="0060104F" w:rsidRDefault="0060104F" w:rsidP="0060104F">
      <w:r>
        <w:t xml:space="preserve">parameters_, is a single row of the </w:t>
      </w:r>
      <w:proofErr w:type="gramStart"/>
      <w:r>
        <w:t>parameters</w:t>
      </w:r>
      <w:proofErr w:type="gramEnd"/>
      <w:r>
        <w:t xml:space="preserve"> matrix, corresponding to this probabilistic model run</w:t>
      </w:r>
    </w:p>
    <w:p w14:paraId="16226919" w14:textId="77777777" w:rsidR="0060104F" w:rsidRDefault="0060104F" w:rsidP="0060104F">
      <w:r>
        <w:t>treatment_, the user specified treatment option (not used but does allow the application of Hazard Ratios, Relative Risks, Odds Ratios, if needed for your problem)</w:t>
      </w:r>
    </w:p>
    <w:p w14:paraId="41269DDA" w14:textId="46FAC2B2" w:rsidR="0060104F" w:rsidRDefault="0060104F" w:rsidP="0060104F">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1828FC3" w14:textId="77777777" w:rsidR="0060104F" w:rsidRDefault="0060104F" w:rsidP="0060104F"/>
    <w:p w14:paraId="08D1DDF8" w14:textId="77777777" w:rsidR="0060104F" w:rsidRPr="0060104F" w:rsidRDefault="0060104F" w:rsidP="0060104F">
      <w:pPr>
        <w:rPr>
          <w:b/>
          <w:bCs/>
        </w:rPr>
      </w:pPr>
      <w:r w:rsidRPr="0060104F">
        <w:rPr>
          <w:b/>
          <w:bCs/>
        </w:rPr>
        <w:t>Outputs</w:t>
      </w:r>
    </w:p>
    <w:p w14:paraId="763D3A6C" w14:textId="6E402045" w:rsidR="0060104F" w:rsidRDefault="0060104F" w:rsidP="0060104F">
      <w:proofErr w:type="spellStart"/>
      <w:r w:rsidRPr="000D4C2F">
        <w:t>pDEATH</w:t>
      </w:r>
      <w:proofErr w:type="spellEnd"/>
      <w:r>
        <w:t xml:space="preserve">, is a vector indicating the probability of death for every </w:t>
      </w:r>
      <w:r w:rsidR="00774597">
        <w:t>people with</w:t>
      </w:r>
      <w:r w:rsidR="00BD77AB">
        <w:t xml:space="preserve"> diabetes</w:t>
      </w:r>
      <w:r>
        <w:t xml:space="preserve"> who is currently alive in the model</w:t>
      </w:r>
    </w:p>
    <w:p w14:paraId="3B119D87" w14:textId="762790E6" w:rsidR="0060104F" w:rsidRDefault="0060104F" w:rsidP="0060104F">
      <w:pPr>
        <w:pStyle w:val="Heading2"/>
      </w:pPr>
      <w:bookmarkStart w:id="45" w:name="_Toc158381272"/>
      <w:r>
        <w:t>R/</w:t>
      </w:r>
      <w:proofErr w:type="spellStart"/>
      <w:r w:rsidR="00CB56BA">
        <w:t>LifeTableMortality.R</w:t>
      </w:r>
      <w:bookmarkEnd w:id="45"/>
      <w:proofErr w:type="spellEnd"/>
    </w:p>
    <w:p w14:paraId="71E52A0C" w14:textId="13FFA48B" w:rsidR="00CB56BA" w:rsidRDefault="00CB56BA" w:rsidP="00CB56BA">
      <w:pPr>
        <w:pStyle w:val="Heading3"/>
      </w:pPr>
      <w:proofErr w:type="spellStart"/>
      <w:r w:rsidRPr="00CB56BA">
        <w:t>LifeTableMort</w:t>
      </w:r>
      <w:proofErr w:type="spellEnd"/>
    </w:p>
    <w:p w14:paraId="02D47E9C" w14:textId="7FC761FF" w:rsidR="00CB56BA" w:rsidRDefault="00CB56BA" w:rsidP="00CB56BA">
      <w:r>
        <w:t>This function takes the age and gender of all people with diabetes in the model and matches it to data from the ONS life tables (transformed into a long format). This allows a comparison the probability of death from UKPDS 82 risk equations to ensure that people’s probability of death does not fall below that of someone in the general population</w:t>
      </w:r>
    </w:p>
    <w:p w14:paraId="71D4552F" w14:textId="77777777" w:rsidR="00CB56BA" w:rsidRDefault="00CB56BA" w:rsidP="00CB56BA"/>
    <w:p w14:paraId="763A4B67" w14:textId="010F9179" w:rsidR="00CB56BA" w:rsidRPr="00CB56BA" w:rsidRDefault="00CB56BA" w:rsidP="00CB56BA">
      <w:pPr>
        <w:rPr>
          <w:b/>
          <w:bCs/>
        </w:rPr>
      </w:pPr>
      <w:r w:rsidRPr="00CB56BA">
        <w:rPr>
          <w:b/>
          <w:bCs/>
        </w:rPr>
        <w:t>Inputs</w:t>
      </w:r>
    </w:p>
    <w:p w14:paraId="4871DA6D" w14:textId="77777777" w:rsidR="00CB56BA" w:rsidRDefault="00CB56BA" w:rsidP="00CB56BA">
      <w:r>
        <w:t>population_, is the full population matrix</w:t>
      </w:r>
    </w:p>
    <w:p w14:paraId="1AE90153" w14:textId="60021D4D" w:rsidR="00CB56BA" w:rsidRDefault="00CB56BA" w:rsidP="00CB56BA">
      <w:proofErr w:type="spellStart"/>
      <w:r>
        <w:t>LifeTables</w:t>
      </w:r>
      <w:proofErr w:type="spellEnd"/>
      <w:r>
        <w:t xml:space="preserve">_, This is the LifeTables.csv file pulled through the model (Section </w:t>
      </w:r>
      <w:r>
        <w:fldChar w:fldCharType="begin"/>
      </w:r>
      <w:r>
        <w:instrText xml:space="preserve"> REF _Ref156312396 \r \h </w:instrText>
      </w:r>
      <w:r>
        <w:fldChar w:fldCharType="separate"/>
      </w:r>
      <w:r>
        <w:rPr>
          <w:rFonts w:hint="cs"/>
          <w:cs/>
        </w:rPr>
        <w:t>‎</w:t>
      </w:r>
      <w:r>
        <w:t>3.3</w:t>
      </w:r>
      <w:r>
        <w:fldChar w:fldCharType="end"/>
      </w:r>
      <w:r>
        <w:t>)</w:t>
      </w:r>
    </w:p>
    <w:p w14:paraId="5F07D75C" w14:textId="2DCEADEC" w:rsidR="00CB56BA" w:rsidRDefault="00CB56BA" w:rsidP="00CB56BA">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669D220" w14:textId="77777777" w:rsidR="00CB56BA" w:rsidRDefault="00CB56BA" w:rsidP="00CB56BA"/>
    <w:p w14:paraId="00DB96D2" w14:textId="5723187B" w:rsidR="00CB56BA" w:rsidRPr="00CB56BA" w:rsidRDefault="00CB56BA" w:rsidP="00CB56BA">
      <w:pPr>
        <w:rPr>
          <w:b/>
          <w:bCs/>
        </w:rPr>
      </w:pPr>
      <w:r w:rsidRPr="00CB56BA">
        <w:rPr>
          <w:b/>
          <w:bCs/>
        </w:rPr>
        <w:t>Outputs</w:t>
      </w:r>
    </w:p>
    <w:p w14:paraId="0D81F37D" w14:textId="3F93F9D5" w:rsidR="00CB56BA" w:rsidRDefault="00CB56BA" w:rsidP="0060104F">
      <w:r>
        <w:t xml:space="preserve">probs, a vector of probabilities associated with the age and gender of each </w:t>
      </w:r>
      <w:r w:rsidR="00774597">
        <w:t>people with</w:t>
      </w:r>
      <w:r>
        <w:t xml:space="preserve"> diabetes in the population matrix. </w:t>
      </w:r>
    </w:p>
    <w:p w14:paraId="5002DF7D" w14:textId="77777777" w:rsidR="004979AA" w:rsidRDefault="004979AA" w:rsidP="0060104F"/>
    <w:p w14:paraId="780D3B5C" w14:textId="2E068A82" w:rsidR="004979AA" w:rsidRDefault="004979AA" w:rsidP="004979AA">
      <w:pPr>
        <w:pStyle w:val="Heading1"/>
      </w:pPr>
      <w:bookmarkStart w:id="46" w:name="_Ref157106468"/>
      <w:bookmarkStart w:id="47" w:name="_Toc158381273"/>
      <w:r>
        <w:t>UKPDS 90 risk functions</w:t>
      </w:r>
      <w:bookmarkEnd w:id="46"/>
      <w:bookmarkEnd w:id="47"/>
    </w:p>
    <w:p w14:paraId="66BD954F" w14:textId="753FB093" w:rsidR="004979AA" w:rsidRDefault="00282711" w:rsidP="00282711">
      <w:pPr>
        <w:pStyle w:val="Heading2"/>
      </w:pPr>
      <w:bookmarkStart w:id="48" w:name="_Toc158381274"/>
      <w:r>
        <w:t xml:space="preserve">R/Update </w:t>
      </w:r>
      <w:proofErr w:type="spellStart"/>
      <w:r>
        <w:t>Events.R</w:t>
      </w:r>
      <w:bookmarkEnd w:id="48"/>
      <w:proofErr w:type="spellEnd"/>
    </w:p>
    <w:p w14:paraId="0B99E0ED" w14:textId="68C6BA47" w:rsidR="00282711" w:rsidRDefault="00282711" w:rsidP="00282711">
      <w:pPr>
        <w:pStyle w:val="Heading3"/>
      </w:pPr>
      <w:r w:rsidRPr="00282711">
        <w:t>update_events_UKPDS90</w:t>
      </w:r>
    </w:p>
    <w:p w14:paraId="1558B925" w14:textId="61D2EDE3" w:rsidR="00282711" w:rsidRDefault="00282711" w:rsidP="00282711">
      <w:pPr>
        <w:rPr>
          <w:rStyle w:val="hgkelc"/>
          <w:lang w:val="en"/>
        </w:rPr>
      </w:pPr>
      <w:r>
        <w:t xml:space="preserve">This function updates </w:t>
      </w:r>
      <w:proofErr w:type="gramStart"/>
      <w:r>
        <w:t>all of</w:t>
      </w:r>
      <w:proofErr w:type="gramEnd"/>
      <w:r>
        <w:t xml:space="preserve"> the clinical events</w:t>
      </w:r>
      <w:r w:rsidR="00796306">
        <w:t xml:space="preserve"> (Atrial Fibrillation, Peripheral Vascular Disease (PVD), Micro or Macro albuminuria)</w:t>
      </w:r>
      <w:r>
        <w:t xml:space="preserve">, smoking histories and </w:t>
      </w:r>
      <w:r>
        <w:rPr>
          <w:rStyle w:val="hgkelc"/>
          <w:lang w:val="en"/>
        </w:rPr>
        <w:t xml:space="preserve">estimated glomerular filtration rate (eGFR) for people with diabetes in the model. </w:t>
      </w:r>
    </w:p>
    <w:p w14:paraId="035A97CF" w14:textId="77777777" w:rsidR="00282711" w:rsidRDefault="00282711" w:rsidP="00282711">
      <w:pPr>
        <w:rPr>
          <w:rStyle w:val="hgkelc"/>
          <w:lang w:val="en"/>
        </w:rPr>
      </w:pPr>
    </w:p>
    <w:p w14:paraId="22535846" w14:textId="27D00C07" w:rsidR="00282711" w:rsidRPr="00282711" w:rsidRDefault="00282711" w:rsidP="00282711">
      <w:pPr>
        <w:rPr>
          <w:rStyle w:val="hgkelc"/>
          <w:b/>
          <w:bCs/>
          <w:lang w:val="en"/>
        </w:rPr>
      </w:pPr>
      <w:r w:rsidRPr="00282711">
        <w:rPr>
          <w:rStyle w:val="hgkelc"/>
          <w:b/>
          <w:bCs/>
          <w:lang w:val="en"/>
        </w:rPr>
        <w:t>Inputs</w:t>
      </w:r>
    </w:p>
    <w:p w14:paraId="73286EAD" w14:textId="0F07A3BD" w:rsidR="00282711" w:rsidRDefault="00282711" w:rsidP="00282711">
      <w:pPr>
        <w:rPr>
          <w:rStyle w:val="hgkelc"/>
          <w:lang w:val="en"/>
        </w:rPr>
      </w:pPr>
      <w:r w:rsidRPr="00282711">
        <w:rPr>
          <w:rStyle w:val="hgkelc"/>
          <w:lang w:val="en"/>
        </w:rPr>
        <w:t>population_</w:t>
      </w:r>
      <w:r>
        <w:rPr>
          <w:rStyle w:val="hgkelc"/>
          <w:lang w:val="en"/>
        </w:rPr>
        <w:t>, the full population matrix</w:t>
      </w:r>
    </w:p>
    <w:p w14:paraId="624305D0" w14:textId="4042F619" w:rsidR="00282711" w:rsidRDefault="00282711" w:rsidP="00282711">
      <w:pPr>
        <w:rPr>
          <w:rStyle w:val="hgkelc"/>
          <w:lang w:val="en"/>
        </w:rPr>
      </w:pPr>
      <w:r>
        <w:rPr>
          <w:rStyle w:val="hgkelc"/>
          <w:lang w:val="en"/>
        </w:rPr>
        <w:t xml:space="preserve">parameters_, a single row of the </w:t>
      </w:r>
      <w:proofErr w:type="gramStart"/>
      <w:r>
        <w:rPr>
          <w:rStyle w:val="hgkelc"/>
          <w:lang w:val="en"/>
        </w:rPr>
        <w:t>parameters</w:t>
      </w:r>
      <w:proofErr w:type="gramEnd"/>
      <w:r>
        <w:rPr>
          <w:rStyle w:val="hgkelc"/>
          <w:lang w:val="en"/>
        </w:rPr>
        <w:t xml:space="preserve"> matrix</w:t>
      </w:r>
    </w:p>
    <w:p w14:paraId="26074697" w14:textId="33195C3D" w:rsidR="00282711" w:rsidRDefault="00282711" w:rsidP="00282711">
      <w:pPr>
        <w:rPr>
          <w:rStyle w:val="hgkelc"/>
          <w:lang w:val="en"/>
        </w:rPr>
      </w:pPr>
      <w:r>
        <w:rPr>
          <w:rStyle w:val="hgkelc"/>
          <w:lang w:val="en"/>
        </w:rPr>
        <w:t>Year_, current simulation year</w:t>
      </w:r>
    </w:p>
    <w:p w14:paraId="653FF51A" w14:textId="0DA929E7" w:rsidR="00282711" w:rsidRDefault="00282711" w:rsidP="00282711">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27975D4" w14:textId="7B0D9215" w:rsidR="00282711" w:rsidRDefault="00282711" w:rsidP="00282711">
      <w:proofErr w:type="spellStart"/>
      <w:r>
        <w:t>random_numbs</w:t>
      </w:r>
      <w:proofErr w:type="spellEnd"/>
      <w:r>
        <w:t xml:space="preserve">_, this is the common random number array generated in the analysis script (see Section </w:t>
      </w:r>
      <w:r>
        <w:fldChar w:fldCharType="begin"/>
      </w:r>
      <w:r>
        <w:instrText xml:space="preserve"> REF _Ref156312684 \r \h </w:instrText>
      </w:r>
      <w:r>
        <w:fldChar w:fldCharType="separate"/>
      </w:r>
      <w:r>
        <w:rPr>
          <w:rFonts w:hint="cs"/>
          <w:cs/>
        </w:rPr>
        <w:t>‎</w:t>
      </w:r>
      <w:r>
        <w:t>4.2.1</w:t>
      </w:r>
      <w:r>
        <w:fldChar w:fldCharType="end"/>
      </w:r>
      <w:r>
        <w:t>)</w:t>
      </w:r>
    </w:p>
    <w:p w14:paraId="658C950A" w14:textId="77777777" w:rsidR="00282711" w:rsidRDefault="00282711" w:rsidP="00282711"/>
    <w:p w14:paraId="426014F2" w14:textId="522D85CF" w:rsidR="00282711" w:rsidRDefault="00282711" w:rsidP="00282711">
      <w:pPr>
        <w:rPr>
          <w:b/>
          <w:bCs/>
        </w:rPr>
      </w:pPr>
      <w:r w:rsidRPr="00282711">
        <w:rPr>
          <w:b/>
          <w:bCs/>
        </w:rPr>
        <w:t>Outputs</w:t>
      </w:r>
    </w:p>
    <w:p w14:paraId="5C50FB69" w14:textId="754FFB70" w:rsidR="00282711" w:rsidRPr="007455D2" w:rsidRDefault="00282711" w:rsidP="00282711">
      <w:r w:rsidRPr="007455D2">
        <w:t>population_, updated population matrix</w:t>
      </w:r>
      <w:r w:rsidR="007455D2" w:rsidRPr="007455D2">
        <w:t xml:space="preserve"> with all</w:t>
      </w:r>
      <w:r w:rsidR="007455D2">
        <w:t xml:space="preserve"> events from UKPDS 90 applied</w:t>
      </w:r>
    </w:p>
    <w:p w14:paraId="100CA471" w14:textId="77777777" w:rsidR="007455D2" w:rsidRPr="007455D2" w:rsidRDefault="007455D2" w:rsidP="00282711"/>
    <w:p w14:paraId="49DB9188" w14:textId="49EA28B3" w:rsidR="00282711" w:rsidRDefault="00282711" w:rsidP="00282711">
      <w:pPr>
        <w:pStyle w:val="Heading2"/>
      </w:pPr>
      <w:bookmarkStart w:id="49" w:name="_Toc158381275"/>
      <w:r>
        <w:t xml:space="preserve">R/UKPDS 90 risk </w:t>
      </w:r>
      <w:proofErr w:type="spellStart"/>
      <w:proofErr w:type="gramStart"/>
      <w:r>
        <w:t>functions.R</w:t>
      </w:r>
      <w:bookmarkEnd w:id="49"/>
      <w:proofErr w:type="spellEnd"/>
      <w:proofErr w:type="gramEnd"/>
    </w:p>
    <w:p w14:paraId="1A3C5472" w14:textId="0AC45CC9" w:rsidR="00282711" w:rsidRDefault="00282711" w:rsidP="00282711">
      <w:pPr>
        <w:pStyle w:val="Heading3"/>
      </w:pPr>
      <w:r w:rsidRPr="00282711">
        <w:t>UKPDS_90_smo</w:t>
      </w:r>
    </w:p>
    <w:p w14:paraId="670907C0" w14:textId="2680001B" w:rsidR="00282711" w:rsidRDefault="00796306" w:rsidP="00282711">
      <w:r>
        <w:t xml:space="preserve">This function updates the smoking status of </w:t>
      </w:r>
      <w:r w:rsidR="00774597">
        <w:t>people with</w:t>
      </w:r>
      <w:r w:rsidR="00BD77AB">
        <w:t xml:space="preserve"> </w:t>
      </w:r>
      <w:r w:rsidR="00774597">
        <w:t>diabetes</w:t>
      </w:r>
      <w:r>
        <w:t xml:space="preserve"> in the model. As this data was collected every 3 years, this update is only done every three years in the model. </w:t>
      </w:r>
    </w:p>
    <w:p w14:paraId="6464FAF2" w14:textId="2AE12E85" w:rsidR="007455D2" w:rsidRDefault="007455D2" w:rsidP="00282711">
      <w:r>
        <w:t xml:space="preserve">Details of the function are </w:t>
      </w:r>
      <w:r w:rsidR="008B3744">
        <w:t>given</w:t>
      </w:r>
      <w:r>
        <w:t xml:space="preserve"> in UKPDS90, Supporting Information, file </w:t>
      </w:r>
      <w:hyperlink r:id="rId16" w:history="1">
        <w:r>
          <w:rPr>
            <w:rStyle w:val="Hyperlink"/>
          </w:rPr>
          <w:t>dme14656-sup-0001-Appendix.docx</w:t>
        </w:r>
      </w:hyperlink>
      <w:r>
        <w:t>, Table S</w:t>
      </w:r>
      <w:r w:rsidR="003906A0">
        <w:t>4</w:t>
      </w:r>
      <w:r>
        <w:t>.</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590E6466" w14:textId="14BD2A27" w:rsidR="0035137C" w:rsidRDefault="0035137C" w:rsidP="00282711">
      <w:pPr>
        <w:rPr>
          <w:b/>
          <w:bCs/>
        </w:rPr>
      </w:pPr>
      <w:r w:rsidRPr="0035137C">
        <w:rPr>
          <w:b/>
          <w:bCs/>
        </w:rPr>
        <w:t>Inputs</w:t>
      </w:r>
    </w:p>
    <w:p w14:paraId="732694A3" w14:textId="3C89312D" w:rsidR="008B3744" w:rsidRDefault="008B3744" w:rsidP="00282711">
      <w:r w:rsidRPr="008B3744">
        <w:t>population</w:t>
      </w:r>
      <w:proofErr w:type="gramStart"/>
      <w:r w:rsidRPr="008B3744">
        <w:t xml:space="preserve">_, </w:t>
      </w:r>
      <w:r>
        <w:t xml:space="preserve"> is</w:t>
      </w:r>
      <w:proofErr w:type="gramEnd"/>
      <w:r>
        <w:t xml:space="preserve"> the full population matrix</w:t>
      </w:r>
    </w:p>
    <w:p w14:paraId="551B96EF" w14:textId="6188D78E" w:rsidR="008B3744" w:rsidRDefault="008B3744" w:rsidP="00282711">
      <w:r w:rsidRPr="008B3744">
        <w:t>parameter_,</w:t>
      </w:r>
      <w:r>
        <w:t xml:space="preserve"> is a single row of the parameter matrix</w:t>
      </w:r>
    </w:p>
    <w:p w14:paraId="292A1BBB" w14:textId="635E9B1F" w:rsidR="0035137C" w:rsidRPr="008B3744" w:rsidRDefault="008B3744" w:rsidP="00282711">
      <w:r w:rsidRPr="008B3744">
        <w:t xml:space="preserve"> alive_</w:t>
      </w:r>
      <w:r>
        <w:t>, is a logical vector. T = alive at the start of the year. F = dead at the start of the year</w:t>
      </w:r>
    </w:p>
    <w:p w14:paraId="136FBDE5" w14:textId="2952370F" w:rsidR="0035137C" w:rsidRDefault="0035137C" w:rsidP="00282711">
      <w:pPr>
        <w:rPr>
          <w:b/>
          <w:bCs/>
        </w:rPr>
      </w:pPr>
      <w:r>
        <w:rPr>
          <w:b/>
          <w:bCs/>
        </w:rPr>
        <w:t>Outputs</w:t>
      </w:r>
    </w:p>
    <w:p w14:paraId="59303B0A" w14:textId="6076FD8F" w:rsidR="0035137C" w:rsidRDefault="008B3744" w:rsidP="00282711">
      <w:proofErr w:type="spellStart"/>
      <w:r w:rsidRPr="008B3744">
        <w:t>prob_smo</w:t>
      </w:r>
      <w:proofErr w:type="spellEnd"/>
      <w:r>
        <w:t>, this is vector of probabilities that someone is a smoker for all people with diabetes who are alive</w:t>
      </w:r>
    </w:p>
    <w:p w14:paraId="3CDC7A7A" w14:textId="77777777" w:rsidR="006615DC" w:rsidRPr="008B3744" w:rsidRDefault="006615DC" w:rsidP="00282711"/>
    <w:p w14:paraId="75E8F1CB" w14:textId="61CC2BDD" w:rsidR="00282711" w:rsidRDefault="00282711" w:rsidP="00282711">
      <w:pPr>
        <w:pStyle w:val="Heading3"/>
      </w:pPr>
      <w:r w:rsidRPr="00282711">
        <w:t>UKPDS_90_MICALB</w:t>
      </w:r>
    </w:p>
    <w:p w14:paraId="57013ACD" w14:textId="5ECE815C" w:rsidR="00796306" w:rsidRDefault="00796306" w:rsidP="006615DC">
      <w:r>
        <w:t xml:space="preserve">This function estimates the probability that each </w:t>
      </w:r>
      <w:r w:rsidR="00774597">
        <w:t>people with</w:t>
      </w:r>
      <w:r>
        <w:t xml:space="preserve"> diabetes who is alive in the current year develops micro or macro albuminuria. </w:t>
      </w:r>
    </w:p>
    <w:p w14:paraId="1C89B17C" w14:textId="77777777" w:rsidR="006615DC" w:rsidRDefault="006615DC" w:rsidP="006615DC"/>
    <w:p w14:paraId="3ED91906" w14:textId="02761084" w:rsidR="003906A0" w:rsidRDefault="003906A0" w:rsidP="003906A0">
      <w:r>
        <w:t xml:space="preserve">Details of the function are given in UKPDS90, Supporting Information, file </w:t>
      </w:r>
      <w:hyperlink r:id="rId17"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5E6409CE" w14:textId="77777777" w:rsidR="003906A0" w:rsidRDefault="003906A0" w:rsidP="006615DC"/>
    <w:p w14:paraId="7388F2E2" w14:textId="1A8243E2" w:rsidR="00796306" w:rsidRPr="00796306" w:rsidRDefault="00796306" w:rsidP="00796306">
      <w:pPr>
        <w:rPr>
          <w:b/>
          <w:bCs/>
        </w:rPr>
      </w:pPr>
      <w:r w:rsidRPr="00796306">
        <w:rPr>
          <w:b/>
          <w:bCs/>
        </w:rPr>
        <w:t>Inputs</w:t>
      </w:r>
    </w:p>
    <w:p w14:paraId="66841241" w14:textId="556AC956" w:rsidR="00796306" w:rsidRDefault="00796306" w:rsidP="00282711">
      <w:r w:rsidRPr="00796306">
        <w:t xml:space="preserve">population_, </w:t>
      </w:r>
      <w:r>
        <w:t>is the full population matrix</w:t>
      </w:r>
    </w:p>
    <w:p w14:paraId="3ED7F5D7" w14:textId="15E75A3E" w:rsidR="00796306" w:rsidRDefault="00796306" w:rsidP="00282711">
      <w:r w:rsidRPr="00796306">
        <w:t xml:space="preserve">parameter_, </w:t>
      </w:r>
      <w:r>
        <w:t xml:space="preserve">is a single row of the </w:t>
      </w:r>
      <w:proofErr w:type="gramStart"/>
      <w:r>
        <w:t>parameters</w:t>
      </w:r>
      <w:proofErr w:type="gramEnd"/>
      <w:r>
        <w:t xml:space="preserve"> matrix</w:t>
      </w:r>
    </w:p>
    <w:p w14:paraId="4275179F" w14:textId="0E954226" w:rsidR="00796306" w:rsidRDefault="00796306" w:rsidP="00796306">
      <w:r w:rsidRPr="0079630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69A9C0E3" w14:textId="2117F618" w:rsidR="00282711" w:rsidRDefault="00282711" w:rsidP="00282711"/>
    <w:p w14:paraId="1702D4CC" w14:textId="259D185A" w:rsidR="00796306" w:rsidRPr="00796306" w:rsidRDefault="00796306" w:rsidP="00282711">
      <w:pPr>
        <w:rPr>
          <w:b/>
          <w:bCs/>
        </w:rPr>
      </w:pPr>
      <w:r w:rsidRPr="00796306">
        <w:rPr>
          <w:b/>
          <w:bCs/>
        </w:rPr>
        <w:t>Output</w:t>
      </w:r>
    </w:p>
    <w:p w14:paraId="3B797E48" w14:textId="1194BD77" w:rsidR="00796306" w:rsidRDefault="00796306" w:rsidP="00282711">
      <w:proofErr w:type="spellStart"/>
      <w:r w:rsidRPr="00796306">
        <w:lastRenderedPageBreak/>
        <w:t>prob_MicAlb</w:t>
      </w:r>
      <w:proofErr w:type="spellEnd"/>
      <w:r w:rsidRPr="00796306">
        <w:t>, a vector of</w:t>
      </w:r>
      <w:r>
        <w:t xml:space="preserve"> probabilities for every </w:t>
      </w:r>
      <w:r w:rsidR="00774597">
        <w:t>people with</w:t>
      </w:r>
      <w:r>
        <w:t xml:space="preserve"> diabetes that is alive that they develop Micro or Macroalbuminuria this year</w:t>
      </w:r>
    </w:p>
    <w:p w14:paraId="27F58D94" w14:textId="77777777" w:rsidR="006615DC" w:rsidRPr="00796306" w:rsidRDefault="006615DC" w:rsidP="00282711"/>
    <w:p w14:paraId="7C3FC3CB" w14:textId="28DE5D92" w:rsidR="00282711" w:rsidRDefault="00282711" w:rsidP="00282711">
      <w:pPr>
        <w:pStyle w:val="Heading3"/>
      </w:pPr>
      <w:r w:rsidRPr="00282711">
        <w:t>UKPDS_90_ATFIB</w:t>
      </w:r>
    </w:p>
    <w:p w14:paraId="113138DA" w14:textId="1F532C53" w:rsidR="00796306" w:rsidRDefault="00C05CFA" w:rsidP="00796306">
      <w:r>
        <w:t xml:space="preserve">This function estimates the probability that each </w:t>
      </w:r>
      <w:r w:rsidR="00774597">
        <w:t>people with</w:t>
      </w:r>
      <w:r>
        <w:t xml:space="preserve"> diabetes in the model develops Atrial Fibrillation in each year of the model. </w:t>
      </w:r>
    </w:p>
    <w:p w14:paraId="787902A1" w14:textId="77777777" w:rsidR="00C05CFA" w:rsidRDefault="00C05CFA" w:rsidP="00796306"/>
    <w:p w14:paraId="09D61B49" w14:textId="57C80F0A" w:rsidR="003906A0" w:rsidRDefault="003906A0" w:rsidP="003906A0">
      <w:r>
        <w:t xml:space="preserve">Details of the function are given in UKPDS90, Supporting Information, file </w:t>
      </w:r>
      <w:hyperlink r:id="rId18"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65C3CB57" w14:textId="27862DC5" w:rsidR="00C05CFA" w:rsidRPr="001D1DA6" w:rsidRDefault="00C05CFA" w:rsidP="00796306">
      <w:pPr>
        <w:rPr>
          <w:b/>
          <w:bCs/>
        </w:rPr>
      </w:pPr>
      <w:r w:rsidRPr="001D1DA6">
        <w:rPr>
          <w:b/>
          <w:bCs/>
        </w:rPr>
        <w:t>Inputs</w:t>
      </w:r>
    </w:p>
    <w:p w14:paraId="605EA1DD" w14:textId="77777777" w:rsidR="001D1DA6" w:rsidRDefault="001D1DA6" w:rsidP="001D1DA6">
      <w:r w:rsidRPr="001D1DA6">
        <w:t xml:space="preserve">population_, </w:t>
      </w:r>
      <w:r>
        <w:t>is the full population matrix</w:t>
      </w:r>
    </w:p>
    <w:p w14:paraId="47CE6E61" w14:textId="1C657596" w:rsidR="001D1DA6" w:rsidRDefault="001D1DA6" w:rsidP="00796306">
      <w:r w:rsidRPr="001D1DA6">
        <w:t xml:space="preserve">parameter_, </w:t>
      </w:r>
      <w:r>
        <w:t xml:space="preserve">is a single row of the </w:t>
      </w:r>
      <w:proofErr w:type="gramStart"/>
      <w:r>
        <w:t>parameters</w:t>
      </w:r>
      <w:proofErr w:type="gramEnd"/>
      <w:r>
        <w:t xml:space="preserve"> matrix</w:t>
      </w:r>
    </w:p>
    <w:p w14:paraId="78521E24" w14:textId="01F77887" w:rsidR="00C05CFA" w:rsidRDefault="001D1DA6" w:rsidP="00796306">
      <w:r w:rsidRPr="001D1DA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21369B6" w14:textId="77777777" w:rsidR="001D1DA6" w:rsidRDefault="001D1DA6" w:rsidP="00796306">
      <w:pPr>
        <w:rPr>
          <w:b/>
          <w:bCs/>
        </w:rPr>
      </w:pPr>
    </w:p>
    <w:p w14:paraId="6939A3FC" w14:textId="0208AE4D" w:rsidR="00C05CFA" w:rsidRPr="001D1DA6" w:rsidRDefault="00C05CFA" w:rsidP="00796306">
      <w:pPr>
        <w:rPr>
          <w:b/>
          <w:bCs/>
        </w:rPr>
      </w:pPr>
      <w:r w:rsidRPr="001D1DA6">
        <w:rPr>
          <w:b/>
          <w:bCs/>
        </w:rPr>
        <w:t>Outputs</w:t>
      </w:r>
    </w:p>
    <w:p w14:paraId="5FB5571B" w14:textId="048A5A78" w:rsidR="00C05CFA" w:rsidRDefault="001D1DA6" w:rsidP="00796306">
      <w:proofErr w:type="spellStart"/>
      <w:r w:rsidRPr="001D1DA6">
        <w:t>prob_ATFIB</w:t>
      </w:r>
      <w:proofErr w:type="spellEnd"/>
      <w:r w:rsidR="006615DC">
        <w:t xml:space="preserve">, </w:t>
      </w:r>
    </w:p>
    <w:p w14:paraId="53454528" w14:textId="7BC50E50" w:rsidR="00796306" w:rsidRPr="00796306" w:rsidRDefault="00796306" w:rsidP="00796306">
      <w:pPr>
        <w:pStyle w:val="Heading3"/>
      </w:pPr>
      <w:r w:rsidRPr="00796306">
        <w:t>UKPDS_90_PVD</w:t>
      </w:r>
    </w:p>
    <w:p w14:paraId="56EDCE4D" w14:textId="1F0E7C7A" w:rsidR="003C4FBF" w:rsidRDefault="003C4FBF" w:rsidP="003C4FBF">
      <w:r>
        <w:t xml:space="preserve">This function estimates the probability that each </w:t>
      </w:r>
      <w:r w:rsidR="00774597">
        <w:t>people with</w:t>
      </w:r>
      <w:r>
        <w:t xml:space="preserve"> diabetes in the model develops PVD in each year of the model. </w:t>
      </w:r>
    </w:p>
    <w:p w14:paraId="3586724B" w14:textId="08ECAFDD" w:rsidR="003906A0" w:rsidRDefault="003906A0" w:rsidP="003906A0">
      <w:r>
        <w:t xml:space="preserve">Details of the function are given in UKPDS90, Supporting Information, file </w:t>
      </w:r>
      <w:hyperlink r:id="rId19"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57356510" w14:textId="44DAA4E0" w:rsidR="00282711" w:rsidRDefault="003C4FBF" w:rsidP="00282711">
      <w:pPr>
        <w:rPr>
          <w:b/>
          <w:bCs/>
        </w:rPr>
      </w:pPr>
      <w:r>
        <w:rPr>
          <w:b/>
          <w:bCs/>
        </w:rPr>
        <w:t>Inputs</w:t>
      </w:r>
    </w:p>
    <w:p w14:paraId="1FE02FA5" w14:textId="77777777" w:rsidR="003C4FBF" w:rsidRDefault="003C4FBF" w:rsidP="003C4FBF">
      <w:r w:rsidRPr="001D1DA6">
        <w:t xml:space="preserve">population_, </w:t>
      </w:r>
      <w:r>
        <w:t>is the full population matrix</w:t>
      </w:r>
    </w:p>
    <w:p w14:paraId="76909120" w14:textId="77777777" w:rsidR="003C4FBF" w:rsidRDefault="003C4FBF" w:rsidP="003C4FBF">
      <w:r w:rsidRPr="001D1DA6">
        <w:t xml:space="preserve">parameter_, </w:t>
      </w:r>
      <w:r>
        <w:t xml:space="preserve">is a single row of the </w:t>
      </w:r>
      <w:proofErr w:type="gramStart"/>
      <w:r>
        <w:t>parameters</w:t>
      </w:r>
      <w:proofErr w:type="gramEnd"/>
      <w:r>
        <w:t xml:space="preserve"> matrix</w:t>
      </w:r>
    </w:p>
    <w:p w14:paraId="231C5DB5" w14:textId="2A2925C9" w:rsidR="003C4FBF" w:rsidRDefault="003C4FBF" w:rsidP="003C4FBF">
      <w:r w:rsidRPr="001D1DA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33DDC650" w14:textId="77777777" w:rsidR="003C4FBF" w:rsidRPr="003C4FBF" w:rsidRDefault="003C4FBF" w:rsidP="00282711"/>
    <w:p w14:paraId="4D5990DA" w14:textId="2EA5D2F2" w:rsidR="003C4FBF" w:rsidRPr="003C4FBF" w:rsidRDefault="003C4FBF" w:rsidP="00282711">
      <w:pPr>
        <w:rPr>
          <w:b/>
          <w:bCs/>
        </w:rPr>
      </w:pPr>
      <w:r>
        <w:rPr>
          <w:b/>
          <w:bCs/>
        </w:rPr>
        <w:t>Outputs</w:t>
      </w:r>
    </w:p>
    <w:p w14:paraId="3BB4B4FA" w14:textId="28DE8FFC" w:rsidR="003C4FBF" w:rsidRDefault="003C4FBF" w:rsidP="00282711">
      <w:proofErr w:type="spellStart"/>
      <w:r w:rsidRPr="003C4FBF">
        <w:t>prob_PVD</w:t>
      </w:r>
      <w:proofErr w:type="spellEnd"/>
      <w:r>
        <w:t xml:space="preserve">, this is the probability for all </w:t>
      </w:r>
      <w:r w:rsidR="00774597">
        <w:t>people with</w:t>
      </w:r>
      <w:r w:rsidR="00BD77AB">
        <w:t xml:space="preserve"> </w:t>
      </w:r>
      <w:r w:rsidR="00774597">
        <w:t>diabetes</w:t>
      </w:r>
      <w:r>
        <w:t xml:space="preserve"> that are alive </w:t>
      </w:r>
      <w:proofErr w:type="gramStart"/>
      <w:r>
        <w:t>in a given year</w:t>
      </w:r>
      <w:proofErr w:type="gramEnd"/>
      <w:r>
        <w:t xml:space="preserve"> that they develop PVD this year</w:t>
      </w:r>
    </w:p>
    <w:p w14:paraId="0BCD3527" w14:textId="77777777" w:rsidR="003C4FBF" w:rsidRDefault="003C4FBF" w:rsidP="00282711"/>
    <w:p w14:paraId="75D9E20E" w14:textId="2ECD1B26" w:rsidR="00282711" w:rsidRDefault="00282711" w:rsidP="00282711">
      <w:pPr>
        <w:pStyle w:val="Heading3"/>
      </w:pPr>
      <w:r w:rsidRPr="00282711">
        <w:t>UKPDS_90_binrary_peGFRu60</w:t>
      </w:r>
    </w:p>
    <w:p w14:paraId="3C9E326A" w14:textId="3CEC4C22" w:rsidR="003906A0" w:rsidRDefault="003906A0" w:rsidP="003906A0">
      <w:r>
        <w:t xml:space="preserve">This function estimates for each </w:t>
      </w:r>
      <w:r w:rsidR="00774597">
        <w:t>people with</w:t>
      </w:r>
      <w:r>
        <w:t xml:space="preserve"> diabetes in the model whether their eGFR </w:t>
      </w:r>
      <w:r w:rsidR="007E600F">
        <w:t>is</w:t>
      </w:r>
      <w:r>
        <w:t xml:space="preserve"> below 60</w:t>
      </w:r>
      <w:r w:rsidR="00900882">
        <w:t xml:space="preserve"> </w:t>
      </w:r>
      <w:r w:rsidR="00900882" w:rsidRPr="002948B5">
        <w:t>ml/min/1.73m</w:t>
      </w:r>
      <w:r w:rsidR="00900882" w:rsidRPr="008F3C79">
        <w:rPr>
          <w:vertAlign w:val="superscript"/>
        </w:rPr>
        <w:t>2</w:t>
      </w:r>
      <w:r>
        <w:t xml:space="preserve"> or not. </w:t>
      </w:r>
    </w:p>
    <w:p w14:paraId="1C00D989" w14:textId="77777777" w:rsidR="003906A0" w:rsidRDefault="003906A0" w:rsidP="003906A0"/>
    <w:p w14:paraId="67A62C1E" w14:textId="50738573" w:rsidR="003906A0" w:rsidRDefault="003906A0" w:rsidP="003906A0">
      <w:r>
        <w:t xml:space="preserve">Details of the function are given in UKPDS90, Supporting Information, file </w:t>
      </w:r>
      <w:hyperlink r:id="rId20" w:history="1">
        <w:r>
          <w:rPr>
            <w:rStyle w:val="Hyperlink"/>
          </w:rPr>
          <w:t>dme14656-sup-0001-Appendix.docx</w:t>
        </w:r>
      </w:hyperlink>
      <w:r>
        <w:t>, Table S4.</w:t>
      </w:r>
      <w:r>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 </w:instrText>
      </w:r>
      <w:r w:rsidR="00BD77AB">
        <w:fldChar w:fldCharType="begin">
          <w:fldData xml:space="preserve">PEVuZE5vdGU+PENpdGU+PEF1dGhvcj5MZWFsPC9BdXRob3I+PFllYXI+MjAyMTwvWWVhcj48UmVj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</w:fldData>
        </w:fldChar>
      </w:r>
      <w:r w:rsidR="00BD77AB">
        <w:instrText xml:space="preserve"> ADDIN EN.CITE.DATA </w:instrText>
      </w:r>
      <w:r w:rsidR="00BD77AB">
        <w:fldChar w:fldCharType="end"/>
      </w:r>
      <w:r>
        <w:fldChar w:fldCharType="separate"/>
      </w:r>
      <w:r w:rsidR="00BD77AB">
        <w:rPr>
          <w:noProof/>
        </w:rPr>
        <w:t>[3]</w:t>
      </w:r>
      <w:r>
        <w:fldChar w:fldCharType="end"/>
      </w:r>
    </w:p>
    <w:p w14:paraId="279A9CC3" w14:textId="77777777" w:rsidR="003906A0" w:rsidRDefault="003906A0" w:rsidP="003906A0"/>
    <w:p w14:paraId="5459682F" w14:textId="61FD5620" w:rsidR="003906A0" w:rsidRPr="003906A0" w:rsidRDefault="003906A0" w:rsidP="003906A0">
      <w:pPr>
        <w:rPr>
          <w:b/>
          <w:bCs/>
        </w:rPr>
      </w:pPr>
      <w:r w:rsidRPr="003906A0">
        <w:rPr>
          <w:b/>
          <w:bCs/>
        </w:rPr>
        <w:t>Inputs</w:t>
      </w:r>
    </w:p>
    <w:p w14:paraId="3471562A" w14:textId="77777777" w:rsidR="003906A0" w:rsidRDefault="003906A0" w:rsidP="003906A0">
      <w:r w:rsidRPr="001D1DA6">
        <w:t xml:space="preserve">population_, </w:t>
      </w:r>
      <w:r>
        <w:t>is the full population matrix</w:t>
      </w:r>
    </w:p>
    <w:p w14:paraId="7B0345B9" w14:textId="77777777" w:rsidR="003906A0" w:rsidRDefault="003906A0" w:rsidP="003906A0">
      <w:r w:rsidRPr="001D1DA6">
        <w:t xml:space="preserve">parameter_, </w:t>
      </w:r>
      <w:r>
        <w:t xml:space="preserve">is a single row of the </w:t>
      </w:r>
      <w:proofErr w:type="gramStart"/>
      <w:r>
        <w:t>parameters</w:t>
      </w:r>
      <w:proofErr w:type="gramEnd"/>
      <w:r>
        <w:t xml:space="preserve"> matrix</w:t>
      </w:r>
    </w:p>
    <w:p w14:paraId="4796BA73" w14:textId="0453E5C5" w:rsidR="003906A0" w:rsidRDefault="003906A0" w:rsidP="003906A0">
      <w:r w:rsidRPr="001D1DA6">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02B6BB08" w14:textId="77777777" w:rsidR="00282711" w:rsidRDefault="00282711" w:rsidP="00282711"/>
    <w:p w14:paraId="3645E609" w14:textId="77777777" w:rsidR="003906A0" w:rsidRDefault="003906A0" w:rsidP="00282711"/>
    <w:p w14:paraId="5A13FC85" w14:textId="2D429B2C" w:rsidR="003906A0" w:rsidRDefault="003906A0" w:rsidP="00282711">
      <w:pPr>
        <w:rPr>
          <w:b/>
          <w:bCs/>
        </w:rPr>
      </w:pPr>
      <w:r w:rsidRPr="003906A0">
        <w:rPr>
          <w:b/>
          <w:bCs/>
        </w:rPr>
        <w:t>Outputs</w:t>
      </w:r>
    </w:p>
    <w:p w14:paraId="1D79AC02" w14:textId="3E30B4A3" w:rsidR="003906A0" w:rsidRDefault="003906A0" w:rsidP="00282711">
      <w:r w:rsidRPr="003906A0">
        <w:t>prob_eGRFu60, a vector of</w:t>
      </w:r>
      <w:r>
        <w:t xml:space="preserve"> probabilities that each person’s eGFR is below 60 (or not)</w:t>
      </w:r>
    </w:p>
    <w:p w14:paraId="16841B68" w14:textId="77777777" w:rsidR="003906A0" w:rsidRPr="003906A0" w:rsidRDefault="003906A0" w:rsidP="00282711"/>
    <w:p w14:paraId="0CE82CE2" w14:textId="21EA83CD" w:rsidR="00282711" w:rsidRPr="00282711" w:rsidRDefault="00796306" w:rsidP="00796306">
      <w:pPr>
        <w:pStyle w:val="Heading3"/>
      </w:pPr>
      <w:r w:rsidRPr="00796306">
        <w:t>UKPDS_90_eGFR</w:t>
      </w:r>
    </w:p>
    <w:p w14:paraId="2C2E611F" w14:textId="6C5575FD" w:rsidR="00282711" w:rsidRDefault="002948B5" w:rsidP="002948B5">
      <w:r>
        <w:t xml:space="preserve">This function estimates for each </w:t>
      </w:r>
      <w:r w:rsidR="00774597">
        <w:t>people with</w:t>
      </w:r>
      <w:r>
        <w:t xml:space="preserve"> diabetes in the model their eGFR level in </w:t>
      </w:r>
      <w:r w:rsidRPr="002948B5">
        <w:t>ml/min/1.73m</w:t>
      </w:r>
      <w:r w:rsidRPr="007E600F">
        <w:rPr>
          <w:vertAlign w:val="superscript"/>
        </w:rPr>
        <w:t>2</w:t>
      </w:r>
      <w:r w:rsidRPr="002948B5">
        <w:t xml:space="preserve"> </w:t>
      </w:r>
      <w:r>
        <w:t xml:space="preserve">dependent on whether their eGFR was predicted to be over or under 60 </w:t>
      </w:r>
      <w:r w:rsidRPr="002948B5">
        <w:t>ml/min/1.73m</w:t>
      </w:r>
      <w:r w:rsidRPr="008F3C79">
        <w:rPr>
          <w:vertAlign w:val="superscript"/>
        </w:rPr>
        <w:t>2</w:t>
      </w:r>
      <w:r>
        <w:t xml:space="preserve">. </w:t>
      </w:r>
    </w:p>
    <w:p w14:paraId="023D2941" w14:textId="77777777" w:rsidR="003906A0" w:rsidRDefault="003906A0" w:rsidP="00282711"/>
    <w:p w14:paraId="4935EBC9" w14:textId="76136E4A" w:rsidR="003906A0" w:rsidRDefault="003906A0" w:rsidP="00282711">
      <w:pPr>
        <w:rPr>
          <w:b/>
          <w:bCs/>
        </w:rPr>
      </w:pPr>
      <w:r w:rsidRPr="003906A0">
        <w:rPr>
          <w:b/>
          <w:bCs/>
        </w:rPr>
        <w:t>Inputs</w:t>
      </w:r>
    </w:p>
    <w:p w14:paraId="14F75FC0" w14:textId="649D7DA6" w:rsidR="003906A0" w:rsidRDefault="003906A0" w:rsidP="00282711">
      <w:r w:rsidRPr="003906A0">
        <w:t xml:space="preserve">population_, </w:t>
      </w:r>
      <w:r>
        <w:t>the full population matrix</w:t>
      </w:r>
    </w:p>
    <w:p w14:paraId="1950D08E" w14:textId="2BA8D96C" w:rsidR="003906A0" w:rsidRDefault="003906A0" w:rsidP="00282711">
      <w:r w:rsidRPr="003906A0">
        <w:t>parameter_,</w:t>
      </w:r>
      <w:r>
        <w:t xml:space="preserve"> a single row of the parameter matrix</w:t>
      </w:r>
    </w:p>
    <w:p w14:paraId="3E8115E5" w14:textId="26733D0C" w:rsidR="003906A0" w:rsidRDefault="003906A0" w:rsidP="00282711">
      <w:r w:rsidRPr="003906A0">
        <w:t xml:space="preserve"> eGRFu60_, </w:t>
      </w:r>
      <w:r>
        <w:t>a vector which takes on a value of 0 or 1. 0 indicates that the corresponding person does not have an eGFR under 60. 1 indicates that their eGFR is under 60.</w:t>
      </w:r>
    </w:p>
    <w:p w14:paraId="222E1F4C" w14:textId="79FA498E" w:rsidR="003906A0" w:rsidRPr="003906A0" w:rsidRDefault="003906A0" w:rsidP="00282711">
      <w:r w:rsidRPr="003906A0">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44AE415B" w14:textId="77777777" w:rsidR="003906A0" w:rsidRPr="003906A0" w:rsidRDefault="003906A0" w:rsidP="00282711"/>
    <w:p w14:paraId="0A2E7159" w14:textId="678750E3" w:rsidR="003906A0" w:rsidRDefault="003906A0" w:rsidP="00282711">
      <w:pPr>
        <w:rPr>
          <w:b/>
          <w:bCs/>
        </w:rPr>
      </w:pPr>
      <w:r>
        <w:rPr>
          <w:b/>
          <w:bCs/>
        </w:rPr>
        <w:t>Outputs</w:t>
      </w:r>
    </w:p>
    <w:p w14:paraId="724F71E2" w14:textId="1223CC9D" w:rsidR="003906A0" w:rsidRDefault="003906A0" w:rsidP="00282711">
      <w:proofErr w:type="spellStart"/>
      <w:r>
        <w:t>e</w:t>
      </w:r>
      <w:r w:rsidRPr="003906A0">
        <w:t>gfr</w:t>
      </w:r>
      <w:proofErr w:type="spellEnd"/>
      <w:r>
        <w:t xml:space="preserve">, this is the </w:t>
      </w:r>
      <w:proofErr w:type="spellStart"/>
      <w:r>
        <w:t>egfr</w:t>
      </w:r>
      <w:proofErr w:type="spellEnd"/>
      <w:r>
        <w:t xml:space="preserve"> value corresponding to each </w:t>
      </w:r>
      <w:r w:rsidR="00774597">
        <w:t>people with</w:t>
      </w:r>
      <w:r>
        <w:t xml:space="preserve"> diabetes in the simulation. </w:t>
      </w:r>
    </w:p>
    <w:p w14:paraId="5537EBE1" w14:textId="77777777" w:rsidR="00023DB8" w:rsidRDefault="00023DB8" w:rsidP="00282711"/>
    <w:p w14:paraId="6B928895" w14:textId="3099A777" w:rsidR="00023DB8" w:rsidRDefault="00023DB8" w:rsidP="00023DB8">
      <w:pPr>
        <w:pStyle w:val="Heading1"/>
      </w:pPr>
      <w:bookmarkStart w:id="50" w:name="_Ref157106480"/>
      <w:bookmarkStart w:id="51" w:name="_Toc158381276"/>
      <w:r>
        <w:t>Depression</w:t>
      </w:r>
      <w:bookmarkEnd w:id="50"/>
      <w:bookmarkEnd w:id="51"/>
    </w:p>
    <w:p w14:paraId="2F31E6C3" w14:textId="78B9BDA4" w:rsidR="00023DB8" w:rsidRDefault="00023DB8" w:rsidP="00023DB8">
      <w:pPr>
        <w:pStyle w:val="Heading2"/>
      </w:pPr>
      <w:bookmarkStart w:id="52" w:name="_Toc158381277"/>
      <w:r>
        <w:t xml:space="preserve">R/Update </w:t>
      </w:r>
      <w:proofErr w:type="spellStart"/>
      <w:r>
        <w:t>Events.R</w:t>
      </w:r>
      <w:bookmarkEnd w:id="52"/>
      <w:proofErr w:type="spellEnd"/>
    </w:p>
    <w:p w14:paraId="3FF2ABAE" w14:textId="21A6D717" w:rsidR="00023DB8" w:rsidRDefault="00023DB8" w:rsidP="00023DB8">
      <w:pPr>
        <w:pStyle w:val="Heading3"/>
      </w:pPr>
      <w:proofErr w:type="spellStart"/>
      <w:r w:rsidRPr="00023DB8">
        <w:t>update_events_SPHR_depression</w:t>
      </w:r>
      <w:proofErr w:type="spellEnd"/>
    </w:p>
    <w:p w14:paraId="59FF5D7E" w14:textId="36E1D9AB" w:rsidR="00023DB8" w:rsidRDefault="00023DB8" w:rsidP="00023DB8">
      <w:r>
        <w:t xml:space="preserve">This function is used to determine if each </w:t>
      </w:r>
      <w:r w:rsidR="00774597">
        <w:t>people with</w:t>
      </w:r>
      <w:r>
        <w:t xml:space="preserve"> diabetes develops depression </w:t>
      </w:r>
      <w:proofErr w:type="gramStart"/>
      <w:r>
        <w:t>in a given year</w:t>
      </w:r>
      <w:proofErr w:type="gramEnd"/>
      <w:r>
        <w:t xml:space="preserve">. </w:t>
      </w:r>
    </w:p>
    <w:p w14:paraId="0D5550E2" w14:textId="77777777" w:rsidR="00023DB8" w:rsidRDefault="00023DB8" w:rsidP="00023DB8"/>
    <w:p w14:paraId="679B5DC1" w14:textId="17855EDE" w:rsidR="00C42453" w:rsidRDefault="00C42453" w:rsidP="00023DB8">
      <w:pPr>
        <w:rPr>
          <w:b/>
          <w:bCs/>
        </w:rPr>
      </w:pPr>
      <w:r>
        <w:rPr>
          <w:b/>
          <w:bCs/>
        </w:rPr>
        <w:t>Inputs</w:t>
      </w:r>
    </w:p>
    <w:p w14:paraId="5C5EA39E" w14:textId="05EDC52D" w:rsidR="00C42453" w:rsidRDefault="00C42453" w:rsidP="00C42453">
      <w:r>
        <w:t>population_, this is the full population matrix</w:t>
      </w:r>
    </w:p>
    <w:p w14:paraId="35B7D53E" w14:textId="4E1B8EA2" w:rsidR="00C42453" w:rsidRDefault="00C42453" w:rsidP="00C42453">
      <w:r>
        <w:t xml:space="preserve">parameters_, this is a single row of the </w:t>
      </w:r>
      <w:proofErr w:type="gramStart"/>
      <w:r>
        <w:t>parameters</w:t>
      </w:r>
      <w:proofErr w:type="gramEnd"/>
      <w:r>
        <w:t xml:space="preserve"> matrix</w:t>
      </w:r>
    </w:p>
    <w:p w14:paraId="687C7420" w14:textId="7ACC455F" w:rsidR="00C42453" w:rsidRDefault="00C42453" w:rsidP="00C42453">
      <w:r>
        <w:t>Year_, this is the current simulation year</w:t>
      </w:r>
    </w:p>
    <w:p w14:paraId="097FF035" w14:textId="697EFDFB" w:rsidR="00C42453" w:rsidRDefault="00C42453" w:rsidP="00C42453">
      <w:r>
        <w:t>alive_,</w:t>
      </w:r>
      <w:r w:rsidRPr="00C42453">
        <w:t xml:space="preserve">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39025F3E" w14:textId="77777777" w:rsidR="00C42453" w:rsidRDefault="00C42453" w:rsidP="00C42453">
      <w:proofErr w:type="spellStart"/>
      <w:r>
        <w:t>random_numbs</w:t>
      </w:r>
      <w:proofErr w:type="spellEnd"/>
      <w:r>
        <w:t xml:space="preserve">_, this is the common random number array generated in the analysis script (see Section </w:t>
      </w:r>
      <w:r>
        <w:fldChar w:fldCharType="begin"/>
      </w:r>
      <w:r>
        <w:instrText xml:space="preserve"> REF _Ref156312684 \r \h </w:instrText>
      </w:r>
      <w:r>
        <w:fldChar w:fldCharType="separate"/>
      </w:r>
      <w:r>
        <w:rPr>
          <w:rFonts w:hint="cs"/>
          <w:cs/>
        </w:rPr>
        <w:t>‎</w:t>
      </w:r>
      <w:r>
        <w:t>4.2.1</w:t>
      </w:r>
      <w:r>
        <w:fldChar w:fldCharType="end"/>
      </w:r>
      <w:r>
        <w:t>)</w:t>
      </w:r>
    </w:p>
    <w:p w14:paraId="60328675" w14:textId="2B0CB0A8" w:rsidR="00C42453" w:rsidRDefault="00C42453" w:rsidP="00C42453"/>
    <w:p w14:paraId="26FDC78B" w14:textId="266A1E2B" w:rsidR="000672B8" w:rsidRDefault="000672B8" w:rsidP="00C42453">
      <w:pPr>
        <w:rPr>
          <w:b/>
          <w:bCs/>
        </w:rPr>
      </w:pPr>
      <w:r w:rsidRPr="000672B8">
        <w:rPr>
          <w:b/>
          <w:bCs/>
        </w:rPr>
        <w:t>Outputs</w:t>
      </w:r>
    </w:p>
    <w:p w14:paraId="5805710E" w14:textId="77777777" w:rsidR="000672B8" w:rsidRDefault="000672B8" w:rsidP="00C42453">
      <w:r>
        <w:t>population_, updated population matrix</w:t>
      </w:r>
    </w:p>
    <w:p w14:paraId="1AE32EBE" w14:textId="77777777" w:rsidR="000672B8" w:rsidRDefault="000672B8" w:rsidP="00C42453"/>
    <w:p w14:paraId="6889EE83" w14:textId="77777777" w:rsidR="000672B8" w:rsidRDefault="000672B8" w:rsidP="000672B8">
      <w:pPr>
        <w:pStyle w:val="Heading2"/>
      </w:pPr>
      <w:bookmarkStart w:id="53" w:name="_Toc158381278"/>
      <w:r>
        <w:t>R/</w:t>
      </w:r>
      <w:proofErr w:type="spellStart"/>
      <w:r>
        <w:t>Depression.R</w:t>
      </w:r>
      <w:bookmarkEnd w:id="53"/>
      <w:proofErr w:type="spellEnd"/>
    </w:p>
    <w:p w14:paraId="64150281" w14:textId="12F125A1" w:rsidR="00DD64DC" w:rsidRPr="00DD64DC" w:rsidRDefault="00DD64DC" w:rsidP="00DD64DC">
      <w:pPr>
        <w:pStyle w:val="Heading3"/>
      </w:pPr>
      <w:proofErr w:type="spellStart"/>
      <w:r w:rsidRPr="00DD64DC">
        <w:t>depression_SPHR</w:t>
      </w:r>
      <w:proofErr w:type="spellEnd"/>
    </w:p>
    <w:p w14:paraId="2D1CE2B2" w14:textId="52BAEEFB" w:rsidR="000672B8" w:rsidRDefault="000672B8" w:rsidP="000672B8">
      <w:r>
        <w:t xml:space="preserve">This function implements the </w:t>
      </w:r>
      <w:r w:rsidR="00D32C1F">
        <w:t xml:space="preserve">probability of depression as described in Breeze </w:t>
      </w:r>
      <w:r w:rsidR="00D32C1F">
        <w:rPr>
          <w:i/>
          <w:iCs/>
        </w:rPr>
        <w:t>et al</w:t>
      </w:r>
      <w:r w:rsidR="00D32C1F">
        <w:t>.</w:t>
      </w:r>
      <w:r w:rsidR="00D32C1F">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rsidR="00D32C1F">
        <w:fldChar w:fldCharType="separate"/>
      </w:r>
      <w:r w:rsidR="00BD77AB">
        <w:rPr>
          <w:noProof/>
        </w:rPr>
        <w:t>[4]</w:t>
      </w:r>
      <w:r w:rsidR="00D32C1F">
        <w:fldChar w:fldCharType="end"/>
      </w:r>
      <w:r w:rsidR="00D32C1F">
        <w:t xml:space="preserve"> Key descriptions of the intention of this function are provided on pages </w:t>
      </w:r>
      <w:r w:rsidR="00091914">
        <w:t>57</w:t>
      </w:r>
      <w:r w:rsidR="00D32C1F">
        <w:t>-</w:t>
      </w:r>
      <w:r w:rsidR="00091914">
        <w:t>58</w:t>
      </w:r>
      <w:r w:rsidR="00376FE7">
        <w:t xml:space="preserve">. </w:t>
      </w:r>
    </w:p>
    <w:p w14:paraId="5B9F9B91" w14:textId="77777777" w:rsidR="00376FE7" w:rsidRDefault="00376FE7" w:rsidP="000672B8"/>
    <w:p w14:paraId="05A416E5" w14:textId="51A683C4" w:rsidR="00376FE7" w:rsidRPr="00376FE7" w:rsidRDefault="00376FE7" w:rsidP="000672B8">
      <w:pPr>
        <w:rPr>
          <w:b/>
          <w:bCs/>
        </w:rPr>
      </w:pPr>
      <w:r w:rsidRPr="00376FE7">
        <w:rPr>
          <w:b/>
          <w:bCs/>
        </w:rPr>
        <w:t>Inputs</w:t>
      </w:r>
    </w:p>
    <w:p w14:paraId="4A762F70" w14:textId="728BA1B1" w:rsidR="00DD64DC" w:rsidRDefault="00DD64DC" w:rsidP="00DD64DC">
      <w:r>
        <w:lastRenderedPageBreak/>
        <w:t>population_, the full population matrix</w:t>
      </w:r>
    </w:p>
    <w:p w14:paraId="3306CAF5" w14:textId="530D7E73" w:rsidR="00DD64DC" w:rsidRDefault="00DD64DC" w:rsidP="00DD64DC">
      <w:r>
        <w:t xml:space="preserve">parameters_, a single row of the </w:t>
      </w:r>
      <w:proofErr w:type="gramStart"/>
      <w:r>
        <w:t>parameters</w:t>
      </w:r>
      <w:proofErr w:type="gramEnd"/>
      <w:r>
        <w:t xml:space="preserve"> matrix</w:t>
      </w:r>
    </w:p>
    <w:p w14:paraId="085FC45E" w14:textId="54A13FCC" w:rsidR="00376FE7" w:rsidRDefault="00DD64DC" w:rsidP="00DD64DC">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05BA6C0" w14:textId="77777777" w:rsidR="00D528D7" w:rsidRDefault="00D528D7" w:rsidP="00DD64DC"/>
    <w:p w14:paraId="65172C4E" w14:textId="0AB37B57" w:rsidR="00D528D7" w:rsidRDefault="00D528D7" w:rsidP="00DD64DC">
      <w:pPr>
        <w:rPr>
          <w:b/>
          <w:bCs/>
        </w:rPr>
      </w:pPr>
      <w:r w:rsidRPr="00D528D7">
        <w:rPr>
          <w:b/>
          <w:bCs/>
        </w:rPr>
        <w:t>Output</w:t>
      </w:r>
    </w:p>
    <w:p w14:paraId="763D3040" w14:textId="6B02116E" w:rsidR="00D528D7" w:rsidRDefault="00D528D7" w:rsidP="00DD64DC">
      <w:proofErr w:type="spellStart"/>
      <w:r w:rsidRPr="00D528D7">
        <w:t>pDEP</w:t>
      </w:r>
      <w:proofErr w:type="spellEnd"/>
      <w:r>
        <w:t xml:space="preserve">, probability for each </w:t>
      </w:r>
      <w:r w:rsidR="00774597">
        <w:t>people with</w:t>
      </w:r>
      <w:r>
        <w:t xml:space="preserve"> diabetes in the model who was alive at the start of the year that they develop depression</w:t>
      </w:r>
    </w:p>
    <w:p w14:paraId="4FB4A2E8" w14:textId="77777777" w:rsidR="00820F4F" w:rsidRDefault="00820F4F" w:rsidP="00DD64DC"/>
    <w:p w14:paraId="5EB4671A" w14:textId="600404B7" w:rsidR="00820F4F" w:rsidRDefault="00820F4F" w:rsidP="00820F4F">
      <w:pPr>
        <w:pStyle w:val="Heading1"/>
      </w:pPr>
      <w:bookmarkStart w:id="54" w:name="_Ref157106493"/>
      <w:bookmarkStart w:id="55" w:name="_Toc158381279"/>
      <w:r>
        <w:t>Osteoarthritis</w:t>
      </w:r>
      <w:bookmarkEnd w:id="54"/>
      <w:bookmarkEnd w:id="55"/>
    </w:p>
    <w:p w14:paraId="4811B4F5" w14:textId="77777777" w:rsidR="00820F4F" w:rsidRDefault="00820F4F" w:rsidP="00820F4F">
      <w:pPr>
        <w:pStyle w:val="Heading2"/>
      </w:pPr>
      <w:bookmarkStart w:id="56" w:name="_Toc158381280"/>
      <w:r>
        <w:t xml:space="preserve">R/Update </w:t>
      </w:r>
      <w:proofErr w:type="spellStart"/>
      <w:r>
        <w:t>Events.R</w:t>
      </w:r>
      <w:bookmarkEnd w:id="56"/>
      <w:proofErr w:type="spellEnd"/>
    </w:p>
    <w:p w14:paraId="1B090C1A" w14:textId="24CFFA83" w:rsidR="00820F4F" w:rsidRDefault="00820F4F" w:rsidP="00820F4F">
      <w:pPr>
        <w:pStyle w:val="Heading3"/>
      </w:pPr>
      <w:proofErr w:type="spellStart"/>
      <w:r w:rsidRPr="00820F4F">
        <w:t>update_events_SPHR_osteoarthritis</w:t>
      </w:r>
      <w:proofErr w:type="spellEnd"/>
    </w:p>
    <w:p w14:paraId="3C1E3F47" w14:textId="1AE08923" w:rsidR="00820F4F" w:rsidRDefault="00820F4F" w:rsidP="00820F4F">
      <w:r>
        <w:t xml:space="preserve">This function turns estimates the probability that someone develops osteoarthritis and estimates whether they develop a history of osteoarthritis or not. </w:t>
      </w:r>
    </w:p>
    <w:p w14:paraId="33EF6234" w14:textId="77777777" w:rsidR="00820F4F" w:rsidRDefault="00820F4F" w:rsidP="00820F4F"/>
    <w:p w14:paraId="1F8E1D4B" w14:textId="55DD0999" w:rsidR="00820F4F" w:rsidRDefault="00820F4F" w:rsidP="00820F4F">
      <w:pPr>
        <w:rPr>
          <w:b/>
          <w:bCs/>
        </w:rPr>
      </w:pPr>
      <w:r w:rsidRPr="00820F4F">
        <w:rPr>
          <w:b/>
          <w:bCs/>
        </w:rPr>
        <w:t xml:space="preserve">Inputs </w:t>
      </w:r>
    </w:p>
    <w:p w14:paraId="0CEEAA1E" w14:textId="77777777" w:rsidR="00820F4F" w:rsidRDefault="00820F4F" w:rsidP="00820F4F">
      <w:r>
        <w:t>population_, this is the full population matrix</w:t>
      </w:r>
    </w:p>
    <w:p w14:paraId="3B0100F6" w14:textId="77777777" w:rsidR="00820F4F" w:rsidRDefault="00820F4F" w:rsidP="00820F4F">
      <w:r>
        <w:t xml:space="preserve">parameters_, this is a single row of the </w:t>
      </w:r>
      <w:proofErr w:type="gramStart"/>
      <w:r>
        <w:t>parameters</w:t>
      </w:r>
      <w:proofErr w:type="gramEnd"/>
      <w:r>
        <w:t xml:space="preserve"> matrix</w:t>
      </w:r>
    </w:p>
    <w:p w14:paraId="308EC2D2" w14:textId="77777777" w:rsidR="00820F4F" w:rsidRDefault="00820F4F" w:rsidP="00820F4F">
      <w:r>
        <w:t>Year_, this is the current simulation year</w:t>
      </w:r>
    </w:p>
    <w:p w14:paraId="6FD4C9E1" w14:textId="0CD3DF3C" w:rsidR="00820F4F" w:rsidRDefault="00820F4F" w:rsidP="00820F4F">
      <w:r>
        <w:t>alive_,</w:t>
      </w:r>
      <w:r w:rsidRPr="00C42453">
        <w:t xml:space="preserve">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5151A38A" w14:textId="77777777" w:rsidR="00820F4F" w:rsidRDefault="00820F4F" w:rsidP="00820F4F">
      <w:proofErr w:type="spellStart"/>
      <w:r>
        <w:t>random_numbs</w:t>
      </w:r>
      <w:proofErr w:type="spellEnd"/>
      <w:r>
        <w:t xml:space="preserve">_, this is the common random number array generated in the analysis script (see Section </w:t>
      </w:r>
      <w:r>
        <w:fldChar w:fldCharType="begin"/>
      </w:r>
      <w:r>
        <w:instrText xml:space="preserve"> REF _Ref156312684 \r \h </w:instrText>
      </w:r>
      <w:r>
        <w:fldChar w:fldCharType="separate"/>
      </w:r>
      <w:r>
        <w:rPr>
          <w:rFonts w:hint="cs"/>
          <w:cs/>
        </w:rPr>
        <w:t>‎</w:t>
      </w:r>
      <w:r>
        <w:t>4.2.1</w:t>
      </w:r>
      <w:r>
        <w:fldChar w:fldCharType="end"/>
      </w:r>
      <w:r>
        <w:t>)</w:t>
      </w:r>
    </w:p>
    <w:p w14:paraId="28EEAD32" w14:textId="3820E41A" w:rsidR="00820F4F" w:rsidRDefault="00820F4F" w:rsidP="00820F4F">
      <w:pPr>
        <w:rPr>
          <w:b/>
          <w:bCs/>
        </w:rPr>
      </w:pPr>
      <w:r>
        <w:rPr>
          <w:b/>
          <w:bCs/>
        </w:rPr>
        <w:t>Outputs</w:t>
      </w:r>
    </w:p>
    <w:p w14:paraId="636620EA" w14:textId="4FBDEC7B" w:rsidR="00820F4F" w:rsidRDefault="00B66A2B" w:rsidP="00820F4F">
      <w:r w:rsidRPr="00B66A2B">
        <w:t>population_</w:t>
      </w:r>
      <w:r>
        <w:t>, the updated population matrix including new cases of osteoarthritis</w:t>
      </w:r>
    </w:p>
    <w:p w14:paraId="34E74E42" w14:textId="77777777" w:rsidR="00B66A2B" w:rsidRDefault="00B66A2B" w:rsidP="00820F4F"/>
    <w:p w14:paraId="024BD190" w14:textId="30463B93" w:rsidR="00B66A2B" w:rsidRDefault="00B66A2B" w:rsidP="00B66A2B">
      <w:pPr>
        <w:pStyle w:val="Heading2"/>
      </w:pPr>
      <w:bookmarkStart w:id="57" w:name="_Toc158381281"/>
      <w:r>
        <w:lastRenderedPageBreak/>
        <w:t>R/</w:t>
      </w:r>
      <w:r w:rsidR="00E84083" w:rsidRPr="00E84083">
        <w:t xml:space="preserve"> </w:t>
      </w:r>
      <w:proofErr w:type="spellStart"/>
      <w:r w:rsidR="00E84083" w:rsidRPr="00E84083">
        <w:t>Oestoarthritis</w:t>
      </w:r>
      <w:proofErr w:type="spellEnd"/>
      <w:r w:rsidR="00E84083" w:rsidRPr="00E84083">
        <w:t xml:space="preserve"> </w:t>
      </w:r>
      <w:proofErr w:type="spellStart"/>
      <w:proofErr w:type="gramStart"/>
      <w:r w:rsidR="00E84083" w:rsidRPr="00E84083">
        <w:t>functions.R</w:t>
      </w:r>
      <w:bookmarkEnd w:id="57"/>
      <w:proofErr w:type="spellEnd"/>
      <w:proofErr w:type="gramEnd"/>
    </w:p>
    <w:p w14:paraId="1F4C1C48" w14:textId="4FF211DF" w:rsidR="00E84083" w:rsidRDefault="00E84083" w:rsidP="00E84083">
      <w:r>
        <w:t>This function implements the probability of developing o</w:t>
      </w:r>
      <w:r w:rsidRPr="00E84083">
        <w:t>steoarthritis</w:t>
      </w:r>
      <w:r>
        <w:t xml:space="preserve"> as described in Breeze </w:t>
      </w:r>
      <w:r>
        <w:rPr>
          <w:i/>
          <w:iCs/>
        </w:rPr>
        <w:t>et al</w:t>
      </w:r>
      <w:r>
        <w:t>.</w:t>
      </w:r>
      <w:r>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fldChar w:fldCharType="separate"/>
      </w:r>
      <w:r w:rsidR="00BD77AB">
        <w:rPr>
          <w:noProof/>
        </w:rPr>
        <w:t>[4]</w:t>
      </w:r>
      <w:r>
        <w:fldChar w:fldCharType="end"/>
      </w:r>
      <w:r>
        <w:t xml:space="preserve"> Key descriptions of the intention of this function are provided on pages </w:t>
      </w:r>
      <w:r w:rsidR="00091914">
        <w:t>5</w:t>
      </w:r>
      <w:r>
        <w:t>6-</w:t>
      </w:r>
      <w:r w:rsidR="00091914">
        <w:t>5</w:t>
      </w:r>
      <w:r>
        <w:t xml:space="preserve">7. </w:t>
      </w:r>
    </w:p>
    <w:p w14:paraId="69FACAC5" w14:textId="77777777" w:rsidR="00E84083" w:rsidRDefault="00E84083" w:rsidP="00E84083">
      <w:pPr>
        <w:rPr>
          <w:b/>
          <w:bCs/>
        </w:rPr>
      </w:pPr>
    </w:p>
    <w:p w14:paraId="0CE5C403" w14:textId="77777777" w:rsidR="0086408D" w:rsidRPr="00376FE7" w:rsidRDefault="0086408D" w:rsidP="0086408D">
      <w:pPr>
        <w:rPr>
          <w:b/>
          <w:bCs/>
        </w:rPr>
      </w:pPr>
      <w:r w:rsidRPr="00376FE7">
        <w:rPr>
          <w:b/>
          <w:bCs/>
        </w:rPr>
        <w:t>Inputs</w:t>
      </w:r>
    </w:p>
    <w:p w14:paraId="659D4BF4" w14:textId="77777777" w:rsidR="0086408D" w:rsidRDefault="0086408D" w:rsidP="0086408D">
      <w:r>
        <w:t>population_, the full population matrix</w:t>
      </w:r>
    </w:p>
    <w:p w14:paraId="5E77B791" w14:textId="77777777" w:rsidR="0086408D" w:rsidRDefault="0086408D" w:rsidP="0086408D">
      <w:r>
        <w:t xml:space="preserve">parameters_, a single row of the </w:t>
      </w:r>
      <w:proofErr w:type="gramStart"/>
      <w:r>
        <w:t>parameters</w:t>
      </w:r>
      <w:proofErr w:type="gramEnd"/>
      <w:r>
        <w:t xml:space="preserve"> matrix</w:t>
      </w:r>
    </w:p>
    <w:p w14:paraId="31CA0D0B" w14:textId="0BCDF57D" w:rsidR="0086408D" w:rsidRDefault="0086408D" w:rsidP="0086408D">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F6330E5" w14:textId="77777777" w:rsidR="0086408D" w:rsidRDefault="0086408D" w:rsidP="0086408D"/>
    <w:p w14:paraId="0B578920" w14:textId="77777777" w:rsidR="0086408D" w:rsidRDefault="0086408D" w:rsidP="0086408D">
      <w:pPr>
        <w:rPr>
          <w:b/>
          <w:bCs/>
        </w:rPr>
      </w:pPr>
      <w:r w:rsidRPr="00D528D7">
        <w:rPr>
          <w:b/>
          <w:bCs/>
        </w:rPr>
        <w:t>Output</w:t>
      </w:r>
    </w:p>
    <w:p w14:paraId="3834527D" w14:textId="3FC02F67" w:rsidR="0086408D" w:rsidRDefault="0086408D" w:rsidP="0086408D">
      <w:proofErr w:type="spellStart"/>
      <w:r w:rsidRPr="0086408D">
        <w:t>pOST</w:t>
      </w:r>
      <w:proofErr w:type="spellEnd"/>
      <w:r>
        <w:t xml:space="preserve">, probability for each </w:t>
      </w:r>
      <w:r w:rsidR="00774597">
        <w:t>people with</w:t>
      </w:r>
      <w:r>
        <w:t xml:space="preserve"> diabetes in the model who was alive at the start of the year that they develop </w:t>
      </w:r>
      <w:r w:rsidR="00714110">
        <w:t xml:space="preserve">osteoarthritis </w:t>
      </w:r>
      <w:proofErr w:type="gramStart"/>
      <w:r w:rsidR="00714110">
        <w:t>in a given year</w:t>
      </w:r>
      <w:proofErr w:type="gramEnd"/>
      <w:r w:rsidR="00714110">
        <w:t xml:space="preserve">. </w:t>
      </w:r>
    </w:p>
    <w:p w14:paraId="1FE4834C" w14:textId="77777777" w:rsidR="002C09A0" w:rsidRDefault="002C09A0" w:rsidP="0086408D"/>
    <w:p w14:paraId="07419B48" w14:textId="308A9383" w:rsidR="002C09A0" w:rsidRDefault="002C09A0" w:rsidP="002C09A0">
      <w:pPr>
        <w:pStyle w:val="Heading1"/>
      </w:pPr>
      <w:bookmarkStart w:id="58" w:name="_Ref157106502"/>
      <w:bookmarkStart w:id="59" w:name="_Toc158381282"/>
      <w:r>
        <w:t>Cancer</w:t>
      </w:r>
      <w:bookmarkEnd w:id="58"/>
      <w:bookmarkEnd w:id="59"/>
    </w:p>
    <w:p w14:paraId="606F2868" w14:textId="3FD53818" w:rsidR="002C09A0" w:rsidRDefault="002C09A0" w:rsidP="002C09A0">
      <w:pPr>
        <w:pStyle w:val="Heading2"/>
      </w:pPr>
      <w:bookmarkStart w:id="60" w:name="_Toc158381283"/>
      <w:r>
        <w:t xml:space="preserve">R/Update </w:t>
      </w:r>
      <w:proofErr w:type="spellStart"/>
      <w:r>
        <w:t>Events.R</w:t>
      </w:r>
      <w:bookmarkEnd w:id="60"/>
      <w:proofErr w:type="spellEnd"/>
    </w:p>
    <w:p w14:paraId="2FF416B4" w14:textId="4B9B7F30" w:rsidR="002C09A0" w:rsidRDefault="002C09A0" w:rsidP="002C09A0">
      <w:pPr>
        <w:pStyle w:val="Heading3"/>
      </w:pPr>
      <w:proofErr w:type="spellStart"/>
      <w:r w:rsidRPr="002C09A0">
        <w:t>update_events_SPHR_cancer</w:t>
      </w:r>
      <w:proofErr w:type="spellEnd"/>
    </w:p>
    <w:p w14:paraId="37F2C15C" w14:textId="13806148" w:rsidR="002C09A0" w:rsidRDefault="002C09A0" w:rsidP="002C09A0">
      <w:r>
        <w:t xml:space="preserve">This function determines whether </w:t>
      </w:r>
      <w:r w:rsidR="00774597">
        <w:t>people with</w:t>
      </w:r>
      <w:r w:rsidR="00BD77AB">
        <w:t xml:space="preserve"> </w:t>
      </w:r>
      <w:r w:rsidR="00774597">
        <w:t>diabetes</w:t>
      </w:r>
      <w:r>
        <w:t xml:space="preserve"> develop breast or colorectal cancer in a given simulation year. </w:t>
      </w:r>
    </w:p>
    <w:p w14:paraId="255D81D5" w14:textId="77777777" w:rsidR="002C09A0" w:rsidRDefault="002C09A0" w:rsidP="002C09A0"/>
    <w:p w14:paraId="6A2679F2" w14:textId="5FFE2D02" w:rsidR="007D6E98" w:rsidRPr="007D6E98" w:rsidRDefault="007D6E98" w:rsidP="002C09A0">
      <w:pPr>
        <w:rPr>
          <w:b/>
          <w:bCs/>
        </w:rPr>
      </w:pPr>
      <w:r w:rsidRPr="007D6E98">
        <w:rPr>
          <w:b/>
          <w:bCs/>
        </w:rPr>
        <w:t>Inputs</w:t>
      </w:r>
    </w:p>
    <w:p w14:paraId="0027C608" w14:textId="349560FC" w:rsidR="007D6E98" w:rsidRDefault="007D6E98" w:rsidP="00E84083">
      <w:r w:rsidRPr="007D6E98">
        <w:t>population_,</w:t>
      </w:r>
      <w:r w:rsidR="00ED576C">
        <w:t xml:space="preserve"> the full population matrix</w:t>
      </w:r>
    </w:p>
    <w:p w14:paraId="33C33BA6" w14:textId="42C915D8" w:rsidR="007D6E98" w:rsidRPr="00ED576C" w:rsidRDefault="007D6E98" w:rsidP="00E84083">
      <w:r w:rsidRPr="00ED576C">
        <w:t xml:space="preserve"> parameter_,</w:t>
      </w:r>
      <w:r w:rsidR="00ED576C" w:rsidRPr="00ED576C">
        <w:t xml:space="preserve"> a single row of </w:t>
      </w:r>
      <w:r w:rsidR="00ED576C">
        <w:t>the parameter matrix</w:t>
      </w:r>
    </w:p>
    <w:p w14:paraId="5CECEDA8" w14:textId="6FDAC0E8" w:rsidR="007D6E98" w:rsidRDefault="007D6E98" w:rsidP="00E84083">
      <w:r w:rsidRPr="007D6E98">
        <w:t xml:space="preserve">Year_, </w:t>
      </w:r>
      <w:r w:rsidR="00ED576C">
        <w:t>the current simulation year</w:t>
      </w:r>
    </w:p>
    <w:p w14:paraId="50A80245" w14:textId="222590BE" w:rsidR="007D6E98" w:rsidRDefault="007D6E98" w:rsidP="00E84083">
      <w:r w:rsidRPr="007D6E98">
        <w:t xml:space="preserve">alive_, </w:t>
      </w:r>
      <w:r w:rsidR="00ED576C">
        <w:t xml:space="preserve">this is logical vector generated in the </w:t>
      </w:r>
      <w:proofErr w:type="spellStart"/>
      <w:r w:rsidR="00ED576C">
        <w:t>run_simulation</w:t>
      </w:r>
      <w:proofErr w:type="spellEnd"/>
      <w:r w:rsidR="00ED576C">
        <w:t xml:space="preserve"> function, T if a </w:t>
      </w:r>
      <w:r w:rsidR="00774597">
        <w:t>people with</w:t>
      </w:r>
      <w:r w:rsidR="00BD77AB">
        <w:t xml:space="preserve"> diabetes</w:t>
      </w:r>
      <w:r w:rsidR="00ED576C">
        <w:t xml:space="preserve"> is alive at the start of the year, F otherwise</w:t>
      </w:r>
    </w:p>
    <w:p w14:paraId="5D5F4602" w14:textId="46B5460F" w:rsidR="005A5519" w:rsidRDefault="007D6E98" w:rsidP="005A5519">
      <w:proofErr w:type="spellStart"/>
      <w:r w:rsidRPr="007D6E98">
        <w:t>random_numbs</w:t>
      </w:r>
      <w:proofErr w:type="spellEnd"/>
      <w:r w:rsidRPr="007D6E98">
        <w:t>_</w:t>
      </w:r>
      <w:r>
        <w:t>,</w:t>
      </w:r>
      <w:r w:rsidR="005A5519" w:rsidRPr="005A5519">
        <w:t xml:space="preserve"> </w:t>
      </w:r>
      <w:r w:rsidR="005A5519">
        <w:t xml:space="preserve">this is the common random number array generated in the analysis script (see Section </w:t>
      </w:r>
      <w:r w:rsidR="005A5519">
        <w:fldChar w:fldCharType="begin"/>
      </w:r>
      <w:r w:rsidR="005A5519">
        <w:instrText xml:space="preserve"> REF _Ref156312684 \r \h </w:instrText>
      </w:r>
      <w:r w:rsidR="005A5519">
        <w:fldChar w:fldCharType="separate"/>
      </w:r>
      <w:r w:rsidR="005A5519">
        <w:rPr>
          <w:rFonts w:hint="cs"/>
          <w:cs/>
        </w:rPr>
        <w:t>‎</w:t>
      </w:r>
      <w:r w:rsidR="005A5519">
        <w:t>4.2.1</w:t>
      </w:r>
      <w:r w:rsidR="005A5519">
        <w:fldChar w:fldCharType="end"/>
      </w:r>
      <w:r w:rsidR="005A5519">
        <w:t>)</w:t>
      </w:r>
    </w:p>
    <w:p w14:paraId="277349DF" w14:textId="2B0DAD12" w:rsidR="0086408D" w:rsidRPr="007D6E98" w:rsidRDefault="0086408D" w:rsidP="00E84083"/>
    <w:p w14:paraId="7E6E2BC8" w14:textId="14289AEA" w:rsidR="007D6E98" w:rsidRDefault="007D6E98" w:rsidP="00E84083">
      <w:pPr>
        <w:rPr>
          <w:b/>
          <w:bCs/>
        </w:rPr>
      </w:pPr>
      <w:r>
        <w:rPr>
          <w:b/>
          <w:bCs/>
        </w:rPr>
        <w:t>Outputs</w:t>
      </w:r>
    </w:p>
    <w:p w14:paraId="3F7FDCBD" w14:textId="77777777" w:rsidR="005A5519" w:rsidRDefault="005A5519" w:rsidP="00E84083">
      <w:pPr>
        <w:rPr>
          <w:b/>
          <w:bCs/>
        </w:rPr>
      </w:pPr>
    </w:p>
    <w:p w14:paraId="783671A5" w14:textId="7F13DB4E" w:rsidR="005A5519" w:rsidRDefault="005A5519" w:rsidP="00E84083">
      <w:r w:rsidRPr="005A5519">
        <w:t>population_,</w:t>
      </w:r>
      <w:r w:rsidRPr="005A5519">
        <w:rPr>
          <w:b/>
          <w:bCs/>
        </w:rPr>
        <w:t xml:space="preserve"> </w:t>
      </w:r>
      <w:r w:rsidRPr="005A5519">
        <w:t>updated population matrix for the incidence of breast and colorectal cancer</w:t>
      </w:r>
    </w:p>
    <w:p w14:paraId="7342C593" w14:textId="77777777" w:rsidR="005A5519" w:rsidRDefault="005A5519" w:rsidP="00E84083"/>
    <w:p w14:paraId="7029DF9A" w14:textId="0B1A0D86" w:rsidR="005A5519" w:rsidRDefault="005A5519" w:rsidP="005A5519">
      <w:pPr>
        <w:pStyle w:val="Heading2"/>
      </w:pPr>
      <w:bookmarkStart w:id="61" w:name="_Toc158381284"/>
      <w:r>
        <w:t xml:space="preserve">R/Cancer </w:t>
      </w:r>
      <w:proofErr w:type="spellStart"/>
      <w:r>
        <w:t>Risks.R</w:t>
      </w:r>
      <w:bookmarkEnd w:id="61"/>
      <w:proofErr w:type="spellEnd"/>
    </w:p>
    <w:p w14:paraId="77AAA4DE" w14:textId="1F7D6205" w:rsidR="005A5519" w:rsidRDefault="005A5519" w:rsidP="005A5519">
      <w:pPr>
        <w:pStyle w:val="Heading3"/>
      </w:pPr>
      <w:proofErr w:type="spellStart"/>
      <w:r w:rsidRPr="005A5519">
        <w:t>Breast_cancer</w:t>
      </w:r>
      <w:proofErr w:type="spellEnd"/>
    </w:p>
    <w:p w14:paraId="04608464" w14:textId="151116A2" w:rsidR="005A5519" w:rsidRDefault="005A5519" w:rsidP="005A5519">
      <w:r>
        <w:t xml:space="preserve">This function estimates the probability that each </w:t>
      </w:r>
      <w:r w:rsidR="00774597">
        <w:t>people with</w:t>
      </w:r>
      <w:r>
        <w:t xml:space="preserve"> diabetes develops breast cancer in a given model year, as described in Breeze </w:t>
      </w:r>
      <w:r>
        <w:rPr>
          <w:i/>
          <w:iCs/>
        </w:rPr>
        <w:t>et al</w:t>
      </w:r>
      <w:r>
        <w:t>.</w:t>
      </w:r>
      <w:r>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fldChar w:fldCharType="separate"/>
      </w:r>
      <w:r w:rsidR="00BD77AB">
        <w:rPr>
          <w:noProof/>
        </w:rPr>
        <w:t>[4]</w:t>
      </w:r>
      <w:r>
        <w:fldChar w:fldCharType="end"/>
      </w:r>
      <w:r>
        <w:t xml:space="preserve"> Key descriptions of the intention of this function are provided on pages 55-56. </w:t>
      </w:r>
    </w:p>
    <w:p w14:paraId="797B8E17" w14:textId="77777777" w:rsidR="005A5519" w:rsidRDefault="005A5519" w:rsidP="005A5519"/>
    <w:p w14:paraId="6C928B1C" w14:textId="71025A1F" w:rsidR="005A5519" w:rsidRPr="005A5519" w:rsidRDefault="005A5519" w:rsidP="005A5519">
      <w:pPr>
        <w:rPr>
          <w:b/>
          <w:bCs/>
        </w:rPr>
      </w:pPr>
      <w:r w:rsidRPr="005A5519">
        <w:rPr>
          <w:b/>
          <w:bCs/>
        </w:rPr>
        <w:t>I</w:t>
      </w:r>
      <w:r>
        <w:rPr>
          <w:b/>
          <w:bCs/>
        </w:rPr>
        <w:t>n</w:t>
      </w:r>
      <w:r w:rsidRPr="005A5519">
        <w:rPr>
          <w:b/>
          <w:bCs/>
        </w:rPr>
        <w:t>puts</w:t>
      </w:r>
    </w:p>
    <w:p w14:paraId="79089616" w14:textId="77777777" w:rsidR="005A5519" w:rsidRDefault="005A5519" w:rsidP="005A5519">
      <w:r>
        <w:t>population_, the full population matrix</w:t>
      </w:r>
    </w:p>
    <w:p w14:paraId="5972D0B6" w14:textId="77777777" w:rsidR="005A5519" w:rsidRDefault="005A5519" w:rsidP="005A5519">
      <w:r>
        <w:t xml:space="preserve">parameters_, a single row of the </w:t>
      </w:r>
      <w:proofErr w:type="gramStart"/>
      <w:r>
        <w:t>parameters</w:t>
      </w:r>
      <w:proofErr w:type="gramEnd"/>
      <w:r>
        <w:t xml:space="preserve"> matrix</w:t>
      </w:r>
    </w:p>
    <w:p w14:paraId="24BDC6BD" w14:textId="09435E0D" w:rsidR="005A5519" w:rsidRDefault="005A5519" w:rsidP="005A5519">
      <w:r>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5A879D7F" w14:textId="28EF08FB" w:rsidR="005A5519" w:rsidRPr="005A5519" w:rsidRDefault="005A5519" w:rsidP="005A5519"/>
    <w:p w14:paraId="2684D9EB" w14:textId="7C3F731C" w:rsidR="005A5519" w:rsidRDefault="005A5519" w:rsidP="005A5519">
      <w:pPr>
        <w:rPr>
          <w:b/>
          <w:bCs/>
        </w:rPr>
      </w:pPr>
      <w:r w:rsidRPr="005A5519">
        <w:rPr>
          <w:b/>
          <w:bCs/>
        </w:rPr>
        <w:t>Outputs</w:t>
      </w:r>
    </w:p>
    <w:p w14:paraId="2E6DC16B" w14:textId="3E336AC6" w:rsidR="005A5519" w:rsidRDefault="005A5519" w:rsidP="005A5519">
      <w:proofErr w:type="spellStart"/>
      <w:r w:rsidRPr="005A5519">
        <w:t>pBC</w:t>
      </w:r>
      <w:proofErr w:type="spellEnd"/>
      <w:r>
        <w:t xml:space="preserve">, probability that each </w:t>
      </w:r>
      <w:r w:rsidR="00774597">
        <w:t>people with</w:t>
      </w:r>
      <w:r>
        <w:t xml:space="preserve"> diabetes who is alive at the start of the simulation year develops breast cancer</w:t>
      </w:r>
    </w:p>
    <w:p w14:paraId="40E99034" w14:textId="77777777" w:rsidR="001B7524" w:rsidRDefault="001B7524" w:rsidP="005A5519"/>
    <w:p w14:paraId="56C6F1B8" w14:textId="6FA7A187" w:rsidR="001B7524" w:rsidRDefault="001B7524" w:rsidP="001B7524">
      <w:pPr>
        <w:pStyle w:val="Heading3"/>
      </w:pPr>
      <w:proofErr w:type="spellStart"/>
      <w:r w:rsidRPr="001B7524">
        <w:t>Colorectal_cancer</w:t>
      </w:r>
      <w:proofErr w:type="spellEnd"/>
    </w:p>
    <w:p w14:paraId="4CB82F01" w14:textId="27858A13" w:rsidR="001B7524" w:rsidRDefault="001B7524" w:rsidP="001B7524">
      <w:r>
        <w:t xml:space="preserve">This function estimates the probability that each </w:t>
      </w:r>
      <w:r w:rsidR="00774597">
        <w:t>people with</w:t>
      </w:r>
      <w:r>
        <w:t xml:space="preserve"> diabetes develops breast cancer in a given model year, as described in Breeze </w:t>
      </w:r>
      <w:r>
        <w:rPr>
          <w:i/>
          <w:iCs/>
        </w:rPr>
        <w:t>et al</w:t>
      </w:r>
      <w:r>
        <w:t>.</w:t>
      </w:r>
      <w:r>
        <w:fldChar w:fldCharType="begin"/>
      </w:r>
      <w:r w:rsidR="00BD77AB">
        <w:instrText xml:space="preserve"> ADDIN EN.CITE &lt;EndNote&gt;&lt;Cite&gt;&lt;Author&gt;Breeze&lt;/Author&gt;&lt;Year&gt;2015&lt;/Year&gt;&lt;RecNum&gt;59&lt;/RecNum&gt;&lt;DisplayText&gt;[4]&lt;/DisplayText&gt;&lt;record&gt;&lt;rec-number&gt;59&lt;/rec-number&gt;&lt;foreign-keys&gt;&lt;key app="EN" db-id="dxrfrw20pftez0e0fa9vw5sdx5fzsw2pdfsz" timestamp="1705423790"&gt;59&lt;/key&gt;&lt;/foreign-keys&gt;&lt;ref-type name="Journal Article"&gt;17&lt;/ref-type&gt;&lt;contributors&gt;&lt;authors&gt;&lt;author&gt;Breeze, P.R.&lt;/author&gt;&lt;author&gt;Thomas, C. &lt;/author&gt;&lt;author&gt;Squires, H.&lt;/author&gt;&lt;author&gt;Brennan, A.&lt;/author&gt;&lt;author&gt;Greaves, C.&lt;/author&gt;&lt;author&gt;Diggle, P.J.&lt;/author&gt;&lt;author&gt;Brunner, E.&lt;/author&gt;&lt;author&gt;Tabak, A.&lt;/author&gt;&lt;author&gt;Preston, L.&lt;/author&gt;&lt;author&gt;Chilcott, J.&lt;/author&gt;&lt;/authors&gt;&lt;/contributors&gt;&lt;titles&gt;&lt;title&gt;School for Public Health Research (SPHR) Diabetes Prevention Model: Detailed Description of Model Background, Methods, Assumptions and Parameters&lt;/title&gt;&lt;secondary-title&gt;HEDS discussion paper No.15.01&lt;/secondary-title&gt;&lt;/titles&gt;&lt;periodical&gt;&lt;full-title&gt;HEDS discussion paper No.15.01&lt;/full-title&gt;&lt;/periodical&gt;&lt;dates&gt;&lt;year&gt;2015&lt;/year&gt;&lt;pub-dates&gt;&lt;date&gt;June 2015&lt;/date&gt;&lt;/pub-dates&gt;&lt;/dates&gt;&lt;urls&gt;&lt;/urls&gt;&lt;/record&gt;&lt;/Cite&gt;&lt;/EndNote&gt;</w:instrText>
      </w:r>
      <w:r>
        <w:fldChar w:fldCharType="separate"/>
      </w:r>
      <w:r w:rsidR="00BD77AB">
        <w:rPr>
          <w:noProof/>
        </w:rPr>
        <w:t>[4]</w:t>
      </w:r>
      <w:r>
        <w:fldChar w:fldCharType="end"/>
      </w:r>
      <w:r>
        <w:t xml:space="preserve"> Key descriptions of the intention of this function are provided on pages 56.</w:t>
      </w:r>
    </w:p>
    <w:p w14:paraId="2365B75A" w14:textId="4EC96122" w:rsidR="001B7524" w:rsidRPr="001B7524" w:rsidRDefault="001B7524" w:rsidP="001B7524">
      <w:pPr>
        <w:rPr>
          <w:b/>
          <w:bCs/>
        </w:rPr>
      </w:pPr>
      <w:r w:rsidRPr="001B7524">
        <w:rPr>
          <w:b/>
          <w:bCs/>
        </w:rPr>
        <w:t>Inputs</w:t>
      </w:r>
    </w:p>
    <w:p w14:paraId="4BA81CC2" w14:textId="77777777" w:rsidR="001B7524" w:rsidRDefault="001B7524" w:rsidP="001B7524">
      <w:r>
        <w:t>population_, the full population matrix</w:t>
      </w:r>
    </w:p>
    <w:p w14:paraId="0B640A88" w14:textId="77777777" w:rsidR="001B7524" w:rsidRDefault="001B7524" w:rsidP="001B7524">
      <w:r>
        <w:t xml:space="preserve">parameters_, a single row of the </w:t>
      </w:r>
      <w:proofErr w:type="gramStart"/>
      <w:r>
        <w:t>parameters</w:t>
      </w:r>
      <w:proofErr w:type="gramEnd"/>
      <w:r>
        <w:t xml:space="preserve"> matrix</w:t>
      </w:r>
    </w:p>
    <w:p w14:paraId="17F4C4E5" w14:textId="53B1CBFF" w:rsidR="001B7524" w:rsidRDefault="001B7524" w:rsidP="001B7524">
      <w:r>
        <w:lastRenderedPageBreak/>
        <w:t xml:space="preserve">alive_,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4325597" w14:textId="77777777" w:rsidR="001B7524" w:rsidRPr="005A5519" w:rsidRDefault="001B7524" w:rsidP="001B7524"/>
    <w:p w14:paraId="3C032F7F" w14:textId="47C21554" w:rsidR="001B7524" w:rsidRDefault="001B7524" w:rsidP="001B7524">
      <w:pPr>
        <w:rPr>
          <w:b/>
          <w:bCs/>
        </w:rPr>
      </w:pPr>
      <w:r w:rsidRPr="001B7524">
        <w:rPr>
          <w:b/>
          <w:bCs/>
        </w:rPr>
        <w:t>Outputs</w:t>
      </w:r>
    </w:p>
    <w:p w14:paraId="062C1E1D" w14:textId="7EF95332" w:rsidR="001B7524" w:rsidRDefault="001B7524" w:rsidP="001B7524">
      <w:proofErr w:type="spellStart"/>
      <w:r w:rsidRPr="001B7524">
        <w:t>pCC</w:t>
      </w:r>
      <w:proofErr w:type="spellEnd"/>
      <w:r>
        <w:t xml:space="preserve">, probability for each </w:t>
      </w:r>
      <w:r w:rsidR="00774597">
        <w:t>people with</w:t>
      </w:r>
      <w:r>
        <w:t xml:space="preserve"> diabetes who is alive, that they develop colorectal cancer </w:t>
      </w:r>
      <w:proofErr w:type="gramStart"/>
      <w:r>
        <w:t>in a given year</w:t>
      </w:r>
      <w:proofErr w:type="gramEnd"/>
    </w:p>
    <w:p w14:paraId="25F4BEA5" w14:textId="77777777" w:rsidR="00855AE2" w:rsidRDefault="00855AE2" w:rsidP="001B7524"/>
    <w:p w14:paraId="5B76E1AF" w14:textId="4829D5CF" w:rsidR="00855AE2" w:rsidRDefault="00855AE2" w:rsidP="00855AE2">
      <w:pPr>
        <w:pStyle w:val="Heading1"/>
      </w:pPr>
      <w:bookmarkStart w:id="62" w:name="_Ref157106517"/>
      <w:bookmarkStart w:id="63" w:name="_Toc158381285"/>
      <w:r>
        <w:t>C</w:t>
      </w:r>
      <w:r w:rsidRPr="00855AE2">
        <w:t>alculate</w:t>
      </w:r>
      <w:r>
        <w:t xml:space="preserve"> </w:t>
      </w:r>
      <w:r w:rsidRPr="00855AE2">
        <w:t>QALYs</w:t>
      </w:r>
      <w:bookmarkEnd w:id="62"/>
      <w:bookmarkEnd w:id="63"/>
    </w:p>
    <w:p w14:paraId="4AF703FF" w14:textId="3D7885D2" w:rsidR="008F0FB2" w:rsidRDefault="008F0FB2" w:rsidP="008F0FB2">
      <w:pPr>
        <w:pStyle w:val="Heading2"/>
      </w:pPr>
      <w:bookmarkStart w:id="64" w:name="_Toc158381286"/>
      <w:r>
        <w:t xml:space="preserve">R/ </w:t>
      </w:r>
      <w:proofErr w:type="spellStart"/>
      <w:r>
        <w:t>QALYs.R</w:t>
      </w:r>
      <w:bookmarkEnd w:id="64"/>
      <w:proofErr w:type="spellEnd"/>
    </w:p>
    <w:p w14:paraId="05BECAF6" w14:textId="4F9960CF" w:rsidR="008F0FB2" w:rsidRPr="008F0FB2" w:rsidRDefault="008F0FB2" w:rsidP="008F0FB2">
      <w:pPr>
        <w:pStyle w:val="Heading3"/>
      </w:pPr>
      <w:proofErr w:type="spellStart"/>
      <w:r w:rsidRPr="008F0FB2">
        <w:t>calculate_QALYs</w:t>
      </w:r>
      <w:proofErr w:type="spellEnd"/>
    </w:p>
    <w:p w14:paraId="16D2FE62" w14:textId="110019D6" w:rsidR="00855AE2" w:rsidRDefault="00A64220" w:rsidP="00855AE2">
      <w:r>
        <w:t xml:space="preserve">Calculates QALYs for people with diabetes given the events that happen this year. For people who survive the year, this is assumed to be a full year for people who died this year their death is assumed to occur halfway through the year. </w:t>
      </w:r>
    </w:p>
    <w:p w14:paraId="343BCFB4" w14:textId="77777777" w:rsidR="00A64220" w:rsidRDefault="00A64220" w:rsidP="00855AE2"/>
    <w:p w14:paraId="7C7724D0" w14:textId="15C9CFE8" w:rsidR="00A64220" w:rsidRDefault="00A64220" w:rsidP="00855AE2">
      <w:r>
        <w:t>Details will be available in forthcoming publications</w:t>
      </w:r>
    </w:p>
    <w:p w14:paraId="1089AF77" w14:textId="77777777" w:rsidR="00A64220" w:rsidRDefault="00A64220" w:rsidP="00855AE2"/>
    <w:p w14:paraId="2F2A5288" w14:textId="33CDBD05" w:rsidR="00A64220" w:rsidRPr="008F0FB2" w:rsidRDefault="00A64220" w:rsidP="00855AE2">
      <w:pPr>
        <w:rPr>
          <w:b/>
          <w:bCs/>
        </w:rPr>
      </w:pPr>
      <w:r w:rsidRPr="008F0FB2">
        <w:rPr>
          <w:b/>
          <w:bCs/>
        </w:rPr>
        <w:t>Inputs</w:t>
      </w:r>
    </w:p>
    <w:p w14:paraId="0D97A1DD" w14:textId="5425F7BD" w:rsidR="008F0FB2" w:rsidRDefault="008F0FB2" w:rsidP="00855AE2">
      <w:r w:rsidRPr="008F0FB2">
        <w:t xml:space="preserve">population_, </w:t>
      </w:r>
      <w:r>
        <w:t>the full population matrix</w:t>
      </w:r>
    </w:p>
    <w:p w14:paraId="4107BDAF" w14:textId="4AF48338" w:rsidR="008F0FB2" w:rsidRDefault="008F0FB2" w:rsidP="00855AE2">
      <w:r w:rsidRPr="008F0FB2">
        <w:t xml:space="preserve">parameters_, </w:t>
      </w:r>
      <w:r>
        <w:t xml:space="preserve">a single row of the </w:t>
      </w:r>
      <w:proofErr w:type="gramStart"/>
      <w:r>
        <w:t>parameters</w:t>
      </w:r>
      <w:proofErr w:type="gramEnd"/>
      <w:r>
        <w:t xml:space="preserve"> matrix</w:t>
      </w:r>
    </w:p>
    <w:p w14:paraId="54E89EA8" w14:textId="5D330D31" w:rsidR="008F0FB2" w:rsidRDefault="008F0FB2" w:rsidP="00855AE2">
      <w:r w:rsidRPr="008F0FB2">
        <w:t xml:space="preserve">year_, </w:t>
      </w:r>
      <w:r>
        <w:t xml:space="preserve">the current </w:t>
      </w:r>
      <w:proofErr w:type="spellStart"/>
      <w:r>
        <w:t>simulationyear</w:t>
      </w:r>
      <w:proofErr w:type="spellEnd"/>
    </w:p>
    <w:p w14:paraId="47AFBCA5" w14:textId="2E1E8F54" w:rsidR="008F0FB2" w:rsidRDefault="008F0FB2" w:rsidP="008F0FB2">
      <w:r w:rsidRPr="008F0FB2">
        <w:t xml:space="preserve">alive_,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71020293" w14:textId="3DB960E6" w:rsidR="008F0FB2" w:rsidRDefault="008F0FB2" w:rsidP="00855AE2">
      <w:proofErr w:type="spellStart"/>
      <w:r w:rsidRPr="008F0FB2">
        <w:t>GlobalVars</w:t>
      </w:r>
      <w:proofErr w:type="spellEnd"/>
      <w:r w:rsidRPr="008F0FB2">
        <w:t>_</w:t>
      </w:r>
      <w:r>
        <w:t>, this is the matrix of Global Options set by the user</w:t>
      </w:r>
    </w:p>
    <w:p w14:paraId="5DCFCACF" w14:textId="77777777" w:rsidR="008F0FB2" w:rsidRDefault="008F0FB2" w:rsidP="00855AE2"/>
    <w:p w14:paraId="54B73AD5" w14:textId="7529C0A1" w:rsidR="00A64220" w:rsidRDefault="00A64220" w:rsidP="00855AE2">
      <w:pPr>
        <w:rPr>
          <w:b/>
          <w:bCs/>
        </w:rPr>
      </w:pPr>
      <w:r w:rsidRPr="008F0FB2">
        <w:rPr>
          <w:b/>
          <w:bCs/>
        </w:rPr>
        <w:t>Outputs</w:t>
      </w:r>
    </w:p>
    <w:p w14:paraId="745E3B27" w14:textId="0177A45F" w:rsidR="008F0FB2" w:rsidRPr="008F0FB2" w:rsidRDefault="008F0FB2" w:rsidP="00855AE2">
      <w:r w:rsidRPr="008F0FB2">
        <w:t>population_</w:t>
      </w:r>
      <w:r>
        <w:t>, this is the population matrix that has recorded the estimated QALYs and discounted QALYs for this year</w:t>
      </w:r>
    </w:p>
    <w:p w14:paraId="21582CA3" w14:textId="77777777" w:rsidR="00A64220" w:rsidRDefault="00A64220" w:rsidP="00855AE2"/>
    <w:p w14:paraId="3790D9B0" w14:textId="4A7B866F" w:rsidR="00855AE2" w:rsidRDefault="00855AE2" w:rsidP="00855AE2">
      <w:pPr>
        <w:pStyle w:val="Heading1"/>
      </w:pPr>
      <w:bookmarkStart w:id="65" w:name="_Ref157106525"/>
      <w:bookmarkStart w:id="66" w:name="_Toc158381287"/>
      <w:r w:rsidRPr="00855AE2">
        <w:lastRenderedPageBreak/>
        <w:t>Calculate</w:t>
      </w:r>
      <w:r>
        <w:t xml:space="preserve"> C</w:t>
      </w:r>
      <w:r w:rsidRPr="00855AE2">
        <w:t>osts</w:t>
      </w:r>
      <w:bookmarkEnd w:id="65"/>
      <w:bookmarkEnd w:id="66"/>
    </w:p>
    <w:p w14:paraId="7A5DD2F9" w14:textId="1FC8FC06" w:rsidR="00855AE2" w:rsidRDefault="008F0FB2" w:rsidP="008F0FB2">
      <w:pPr>
        <w:pStyle w:val="Heading2"/>
      </w:pPr>
      <w:bookmarkStart w:id="67" w:name="_Toc158381288"/>
      <w:r>
        <w:t>R/</w:t>
      </w:r>
      <w:proofErr w:type="spellStart"/>
      <w:r>
        <w:t>Costs.R</w:t>
      </w:r>
      <w:bookmarkEnd w:id="67"/>
      <w:proofErr w:type="spellEnd"/>
    </w:p>
    <w:p w14:paraId="5318BC7D" w14:textId="71413E32" w:rsidR="008F0FB2" w:rsidRDefault="008F0FB2" w:rsidP="008F0FB2">
      <w:pPr>
        <w:pStyle w:val="Heading3"/>
      </w:pPr>
      <w:proofErr w:type="spellStart"/>
      <w:r w:rsidRPr="008F0FB2">
        <w:t>calculate_costs</w:t>
      </w:r>
      <w:proofErr w:type="spellEnd"/>
    </w:p>
    <w:p w14:paraId="053B4EB2" w14:textId="0FFAB4AB" w:rsidR="008F0FB2" w:rsidRDefault="008F0FB2" w:rsidP="008F0FB2">
      <w:r>
        <w:t xml:space="preserve">Calculates costs for people with diabetes given the events that happen this year. For people who survive the year, this is assumed to be a full year for people who died this year their death is assumed to occur halfway through the year. </w:t>
      </w:r>
    </w:p>
    <w:p w14:paraId="4F46B504" w14:textId="77777777" w:rsidR="008F0FB2" w:rsidRDefault="008F0FB2" w:rsidP="008F0FB2"/>
    <w:p w14:paraId="669B36B0" w14:textId="77777777" w:rsidR="008F0FB2" w:rsidRDefault="008F0FB2" w:rsidP="008F0FB2">
      <w:r>
        <w:t>Details will be available in forthcoming publications</w:t>
      </w:r>
    </w:p>
    <w:p w14:paraId="1D5ECCA6" w14:textId="77777777" w:rsidR="008F0FB2" w:rsidRDefault="008F0FB2" w:rsidP="008F0FB2"/>
    <w:p w14:paraId="3FBAF574" w14:textId="42C505E6" w:rsidR="008F0FB2" w:rsidRPr="008F0FB2" w:rsidRDefault="008F0FB2" w:rsidP="008F0FB2">
      <w:pPr>
        <w:rPr>
          <w:b/>
          <w:bCs/>
        </w:rPr>
      </w:pPr>
      <w:r w:rsidRPr="008F0FB2">
        <w:rPr>
          <w:b/>
          <w:bCs/>
        </w:rPr>
        <w:t>Inputs</w:t>
      </w:r>
    </w:p>
    <w:p w14:paraId="542369AA" w14:textId="77777777" w:rsidR="00AA02C2" w:rsidRDefault="00AA02C2" w:rsidP="00AA02C2">
      <w:r w:rsidRPr="008F0FB2">
        <w:t xml:space="preserve">population_, </w:t>
      </w:r>
      <w:r>
        <w:t>the full population matrix</w:t>
      </w:r>
    </w:p>
    <w:p w14:paraId="6D9990B9" w14:textId="77777777" w:rsidR="00AA02C2" w:rsidRDefault="00AA02C2" w:rsidP="00AA02C2">
      <w:r w:rsidRPr="008F0FB2">
        <w:t xml:space="preserve">parameters_, </w:t>
      </w:r>
      <w:r>
        <w:t xml:space="preserve">a single row of the </w:t>
      </w:r>
      <w:proofErr w:type="gramStart"/>
      <w:r>
        <w:t>parameters</w:t>
      </w:r>
      <w:proofErr w:type="gramEnd"/>
      <w:r>
        <w:t xml:space="preserve"> matrix</w:t>
      </w:r>
    </w:p>
    <w:p w14:paraId="3751ED9D" w14:textId="6814376C" w:rsidR="00AA02C2" w:rsidRDefault="00AA02C2" w:rsidP="00AA02C2">
      <w:r w:rsidRPr="008F0FB2">
        <w:t xml:space="preserve">year_, </w:t>
      </w:r>
      <w:r>
        <w:t>the current simulation year</w:t>
      </w:r>
    </w:p>
    <w:p w14:paraId="5D1562CB" w14:textId="2C0E7F55" w:rsidR="00AA02C2" w:rsidRDefault="00AA02C2" w:rsidP="00AA02C2">
      <w:r w:rsidRPr="008F0FB2">
        <w:t xml:space="preserve">alive_,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187BFFE2" w14:textId="77777777" w:rsidR="00AA02C2" w:rsidRDefault="00AA02C2" w:rsidP="00AA02C2">
      <w:proofErr w:type="spellStart"/>
      <w:r w:rsidRPr="008F0FB2">
        <w:t>GlobalVars</w:t>
      </w:r>
      <w:proofErr w:type="spellEnd"/>
      <w:r w:rsidRPr="008F0FB2">
        <w:t>_</w:t>
      </w:r>
      <w:r>
        <w:t>, this is the matrix of Global Options set by the user</w:t>
      </w:r>
    </w:p>
    <w:p w14:paraId="35A4A60C" w14:textId="24654F91" w:rsidR="008F0FB2" w:rsidRDefault="008F0FB2" w:rsidP="008F0FB2">
      <w:r w:rsidRPr="008F0FB2">
        <w:t>treatment_,</w:t>
      </w:r>
      <w:r w:rsidR="00AA02C2">
        <w:t xml:space="preserve"> this is the text term put into the run model function to indicate which treatment arm is been run</w:t>
      </w:r>
    </w:p>
    <w:p w14:paraId="1FD395EC" w14:textId="090997D3" w:rsidR="008F0FB2" w:rsidRDefault="008F0FB2" w:rsidP="008F0FB2">
      <w:proofErr w:type="spellStart"/>
      <w:r w:rsidRPr="008F0FB2">
        <w:t>attend_se</w:t>
      </w:r>
      <w:proofErr w:type="spellEnd"/>
      <w:r w:rsidRPr="008F0FB2">
        <w:t>_</w:t>
      </w:r>
      <w:r>
        <w:t xml:space="preserve">, this is a matrix that is intervention specific for the Embedding analyses. This only applies in the scenario where the Embedding Step Wedge study was only used to estimate the attendance at SE. </w:t>
      </w:r>
    </w:p>
    <w:p w14:paraId="7F2305E4" w14:textId="5B5BB2BD" w:rsidR="008F0FB2" w:rsidRDefault="008F0FB2" w:rsidP="008F0FB2">
      <w:pPr>
        <w:rPr>
          <w:b/>
          <w:bCs/>
        </w:rPr>
      </w:pPr>
      <w:r w:rsidRPr="008F0FB2">
        <w:rPr>
          <w:b/>
          <w:bCs/>
        </w:rPr>
        <w:t>Outputs</w:t>
      </w:r>
    </w:p>
    <w:p w14:paraId="63B53C1B" w14:textId="01BA7DA3" w:rsidR="00AA02C2" w:rsidRPr="00AA02C2" w:rsidRDefault="00AA02C2" w:rsidP="008F0FB2">
      <w:r w:rsidRPr="00AA02C2">
        <w:t>population_</w:t>
      </w:r>
      <w:r>
        <w:t>, this is the updated population matrix including discounted and undiscounted costs accrued in a single simulation year</w:t>
      </w:r>
    </w:p>
    <w:p w14:paraId="77F02EEF" w14:textId="62610442" w:rsidR="00855AE2" w:rsidRDefault="00855AE2" w:rsidP="00855AE2">
      <w:pPr>
        <w:pStyle w:val="Heading1"/>
      </w:pPr>
      <w:bookmarkStart w:id="68" w:name="_Ref157106541"/>
      <w:bookmarkStart w:id="69" w:name="_Toc158381289"/>
      <w:r>
        <w:t>Record results</w:t>
      </w:r>
      <w:bookmarkEnd w:id="68"/>
      <w:bookmarkEnd w:id="69"/>
    </w:p>
    <w:p w14:paraId="23454DB0" w14:textId="6642ACED" w:rsidR="00855AE2" w:rsidRDefault="00AA02C2" w:rsidP="00AA02C2">
      <w:pPr>
        <w:pStyle w:val="Heading2"/>
      </w:pPr>
      <w:bookmarkStart w:id="70" w:name="_Toc158381290"/>
      <w:r>
        <w:t xml:space="preserve">R/Generate </w:t>
      </w:r>
      <w:proofErr w:type="spellStart"/>
      <w:r>
        <w:t>Results.R</w:t>
      </w:r>
      <w:bookmarkEnd w:id="70"/>
      <w:proofErr w:type="spellEnd"/>
    </w:p>
    <w:p w14:paraId="04833438" w14:textId="2AF42C59" w:rsidR="00AA02C2" w:rsidRDefault="00AA02C2" w:rsidP="00AA02C2">
      <w:pPr>
        <w:pStyle w:val="Heading3"/>
      </w:pPr>
      <w:proofErr w:type="spellStart"/>
      <w:r w:rsidRPr="00AA02C2">
        <w:t>GenerateDetailedresults</w:t>
      </w:r>
      <w:proofErr w:type="spellEnd"/>
    </w:p>
    <w:p w14:paraId="251DD15F" w14:textId="4AC75234" w:rsidR="00AA02C2" w:rsidRDefault="00AA02C2" w:rsidP="00AA02C2">
      <w:r>
        <w:t xml:space="preserve">This function summarises the population matrix for key variables that accrue in each year. This is mostly sums of events, histories, costs and QALYs. But also includes mean </w:t>
      </w:r>
      <w:r>
        <w:lastRenderedPageBreak/>
        <w:t xml:space="preserve">risk factor values. Additional variables can be added as needed to the simulation for the validation needs of the analyst. </w:t>
      </w:r>
    </w:p>
    <w:p w14:paraId="37F1ED94" w14:textId="77777777" w:rsidR="00AA14DE" w:rsidRDefault="00AA14DE" w:rsidP="00AA02C2"/>
    <w:p w14:paraId="04219F83" w14:textId="7187AFBB" w:rsidR="00AA14DE" w:rsidRDefault="00AA14DE" w:rsidP="00AA02C2">
      <w:pPr>
        <w:rPr>
          <w:b/>
          <w:bCs/>
        </w:rPr>
      </w:pPr>
      <w:r w:rsidRPr="00AA14DE">
        <w:rPr>
          <w:b/>
          <w:bCs/>
        </w:rPr>
        <w:t>Inputs</w:t>
      </w:r>
    </w:p>
    <w:p w14:paraId="46339FAD" w14:textId="34DD7E31" w:rsidR="00F278D6" w:rsidRPr="00F278D6" w:rsidRDefault="00F278D6" w:rsidP="00AA02C2">
      <w:r w:rsidRPr="00F278D6">
        <w:t>results_, a semi-complete results matrix which</w:t>
      </w:r>
      <w:r>
        <w:t xml:space="preserve"> includes the results for all previous simulation year</w:t>
      </w:r>
    </w:p>
    <w:p w14:paraId="164F6DD1" w14:textId="5D3E178E" w:rsidR="00F278D6" w:rsidRPr="00F278D6" w:rsidRDefault="00F278D6" w:rsidP="00AA02C2">
      <w:r w:rsidRPr="00F278D6">
        <w:t xml:space="preserve">population_, </w:t>
      </w:r>
      <w:r>
        <w:t>this is the population matrix</w:t>
      </w:r>
    </w:p>
    <w:p w14:paraId="019BB9D4" w14:textId="48C840F0" w:rsidR="00F278D6" w:rsidRPr="00F278D6" w:rsidRDefault="00F278D6" w:rsidP="00AA02C2">
      <w:r w:rsidRPr="00F278D6">
        <w:t>year_,</w:t>
      </w:r>
      <w:r>
        <w:t xml:space="preserve"> this is the simulation year</w:t>
      </w:r>
    </w:p>
    <w:p w14:paraId="582F80F4" w14:textId="4AFF4379" w:rsidR="00F278D6" w:rsidRPr="00F278D6" w:rsidRDefault="00F278D6" w:rsidP="00AA02C2">
      <w:r w:rsidRPr="00F278D6">
        <w:t xml:space="preserve"> alive_, </w:t>
      </w:r>
      <w:r>
        <w:t xml:space="preserve">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6D31AC92" w14:textId="1C892421" w:rsidR="00AA14DE" w:rsidRPr="00F278D6" w:rsidRDefault="00F278D6" w:rsidP="00AA02C2">
      <w:proofErr w:type="spellStart"/>
      <w:r w:rsidRPr="00F278D6">
        <w:t>GlobalVars</w:t>
      </w:r>
      <w:proofErr w:type="spellEnd"/>
      <w:r w:rsidRPr="00F278D6">
        <w:t>_,</w:t>
      </w:r>
      <w:r>
        <w:t xml:space="preserve"> this is the user defined global options for this model run</w:t>
      </w:r>
    </w:p>
    <w:p w14:paraId="5D7D83CA" w14:textId="423CC3C1" w:rsidR="00AA14DE" w:rsidRDefault="00AA14DE" w:rsidP="00AA02C2">
      <w:pPr>
        <w:rPr>
          <w:b/>
          <w:bCs/>
        </w:rPr>
      </w:pPr>
      <w:r>
        <w:rPr>
          <w:b/>
          <w:bCs/>
        </w:rPr>
        <w:t>Outputs</w:t>
      </w:r>
    </w:p>
    <w:p w14:paraId="2AC5AC06" w14:textId="69EFEBE1" w:rsidR="00AA14DE" w:rsidRPr="00F278D6" w:rsidRDefault="00F278D6" w:rsidP="00AA02C2">
      <w:r w:rsidRPr="00F278D6">
        <w:t>results_</w:t>
      </w:r>
      <w:r>
        <w:t xml:space="preserve">, results matrix, with the summaries of this </w:t>
      </w:r>
      <w:proofErr w:type="spellStart"/>
      <w:proofErr w:type="gramStart"/>
      <w:r>
        <w:t>years</w:t>
      </w:r>
      <w:proofErr w:type="spellEnd"/>
      <w:proofErr w:type="gramEnd"/>
      <w:r>
        <w:t xml:space="preserve"> results completed</w:t>
      </w:r>
    </w:p>
    <w:p w14:paraId="2DD362A2" w14:textId="7B4288EF" w:rsidR="00855AE2" w:rsidRPr="00855AE2" w:rsidRDefault="00855AE2" w:rsidP="00855AE2">
      <w:pPr>
        <w:pStyle w:val="Heading1"/>
      </w:pPr>
      <w:bookmarkStart w:id="71" w:name="_Ref157106565"/>
      <w:bookmarkStart w:id="72" w:name="_Toc158381291"/>
      <w:r>
        <w:t>Update characteristics prior to moving to the next simulation year</w:t>
      </w:r>
      <w:bookmarkEnd w:id="71"/>
      <w:bookmarkEnd w:id="72"/>
    </w:p>
    <w:p w14:paraId="46EDAF0D" w14:textId="3D73131A" w:rsidR="00855AE2" w:rsidRDefault="00F278D6" w:rsidP="00F278D6">
      <w:pPr>
        <w:pStyle w:val="Heading2"/>
      </w:pPr>
      <w:bookmarkStart w:id="73" w:name="_Toc158381292"/>
      <w:r>
        <w:t xml:space="preserve">R/Update Pat </w:t>
      </w:r>
      <w:proofErr w:type="spellStart"/>
      <w:r>
        <w:t>Chars.R</w:t>
      </w:r>
      <w:bookmarkEnd w:id="73"/>
      <w:proofErr w:type="spellEnd"/>
    </w:p>
    <w:p w14:paraId="4FFEB823" w14:textId="0CC8A46A" w:rsidR="00F278D6" w:rsidRDefault="00F278D6" w:rsidP="00F278D6">
      <w:pPr>
        <w:pStyle w:val="Heading3"/>
      </w:pPr>
      <w:proofErr w:type="spellStart"/>
      <w:r w:rsidRPr="00F278D6">
        <w:t>update_history</w:t>
      </w:r>
      <w:proofErr w:type="spellEnd"/>
    </w:p>
    <w:p w14:paraId="3B66222A" w14:textId="3E84F6FE" w:rsidR="00F278D6" w:rsidRDefault="00F278D6" w:rsidP="00F278D6">
      <w:r>
        <w:t xml:space="preserve">This function updates the events to being histories of events, resets EQ5D and QALY columns in the population matrix, sets HbA1c, BMI, SBP, HDL, LDL, Heart rate, WBC and </w:t>
      </w:r>
      <w:r w:rsidR="00276681">
        <w:t>Haemoglobin</w:t>
      </w:r>
      <w:r>
        <w:t xml:space="preserve"> to the value they should take next year</w:t>
      </w:r>
      <w:r w:rsidR="005913D2">
        <w:t xml:space="preserve"> for the </w:t>
      </w:r>
      <w:r w:rsidR="00774597">
        <w:t>people with</w:t>
      </w:r>
      <w:r w:rsidR="00BD77AB">
        <w:t xml:space="preserve"> </w:t>
      </w:r>
      <w:r w:rsidR="00774597">
        <w:t>diabetes</w:t>
      </w:r>
      <w:r w:rsidR="005913D2">
        <w:t xml:space="preserve"> who survived this year of the simulation</w:t>
      </w:r>
      <w:r>
        <w:t xml:space="preserve">. This is adding the trajectory to any user specified treatment effects for each </w:t>
      </w:r>
      <w:r w:rsidR="00774597">
        <w:t>people with</w:t>
      </w:r>
      <w:r w:rsidR="00BD77AB">
        <w:t xml:space="preserve"> diabetes</w:t>
      </w:r>
      <w:r>
        <w:t xml:space="preserve"> in the model. </w:t>
      </w:r>
    </w:p>
    <w:p w14:paraId="61AC2FE2" w14:textId="169C572E" w:rsidR="00F278D6" w:rsidRDefault="00F278D6" w:rsidP="00F278D6">
      <w:pPr>
        <w:rPr>
          <w:b/>
          <w:bCs/>
        </w:rPr>
      </w:pPr>
      <w:r w:rsidRPr="00F278D6">
        <w:rPr>
          <w:b/>
          <w:bCs/>
        </w:rPr>
        <w:t>Inputs</w:t>
      </w:r>
    </w:p>
    <w:p w14:paraId="6FC069FA" w14:textId="13A1C40F" w:rsidR="00F278D6" w:rsidRDefault="00F278D6" w:rsidP="00F278D6">
      <w:r w:rsidRPr="00F278D6">
        <w:t>population_</w:t>
      </w:r>
      <w:r>
        <w:t>, the full population matrix</w:t>
      </w:r>
    </w:p>
    <w:p w14:paraId="3B8620AB" w14:textId="501B2E6C" w:rsidR="00F278D6" w:rsidRDefault="00F278D6" w:rsidP="00F278D6">
      <w:r w:rsidRPr="00F278D6">
        <w:t>HBA1c_underlying_</w:t>
      </w:r>
      <w:r>
        <w:t xml:space="preserve">, is the HbA1c trajectory for each </w:t>
      </w:r>
      <w:r w:rsidR="00774597">
        <w:t>people with</w:t>
      </w:r>
      <w:r w:rsidR="00BD77AB">
        <w:t xml:space="preserve"> diabetes</w:t>
      </w:r>
      <w:r>
        <w:t xml:space="preserve"> for each simulation year estimated from UKPDS90 (see Section </w:t>
      </w:r>
      <w:r>
        <w:fldChar w:fldCharType="begin"/>
      </w:r>
      <w:r>
        <w:instrText xml:space="preserve"> REF _Ref156318790 \r \h </w:instrText>
      </w:r>
      <w:r>
        <w:fldChar w:fldCharType="separate"/>
      </w:r>
      <w:r>
        <w:rPr>
          <w:rFonts w:hint="cs"/>
          <w:cs/>
        </w:rPr>
        <w:t>‎</w:t>
      </w:r>
      <w:r>
        <w:t>9.1.1</w:t>
      </w:r>
      <w:r>
        <w:fldChar w:fldCharType="end"/>
      </w:r>
      <w:r>
        <w:t>)</w:t>
      </w:r>
    </w:p>
    <w:p w14:paraId="156F9EAC" w14:textId="0A64C2EB" w:rsidR="00F278D6" w:rsidRDefault="00F278D6" w:rsidP="00F278D6">
      <w:proofErr w:type="spellStart"/>
      <w:r w:rsidRPr="00F278D6">
        <w:t>BMI_underlying</w:t>
      </w:r>
      <w:proofErr w:type="spellEnd"/>
      <w:r w:rsidRPr="00F278D6">
        <w:t>_</w:t>
      </w:r>
      <w:r>
        <w:t xml:space="preserve">, is the BMI trajectory for each </w:t>
      </w:r>
      <w:r w:rsidR="00774597">
        <w:t>people with</w:t>
      </w:r>
      <w:r>
        <w:t xml:space="preserve"> diabetes for each simulation year from UKPDS 90 (see Section</w:t>
      </w:r>
      <w:r>
        <w:fldChar w:fldCharType="begin"/>
      </w:r>
      <w:r>
        <w:instrText xml:space="preserve"> REF _Ref156318823 \r \h </w:instrText>
      </w:r>
      <w:r>
        <w:fldChar w:fldCharType="separate"/>
      </w:r>
      <w:r>
        <w:rPr>
          <w:rFonts w:hint="cs"/>
          <w:cs/>
        </w:rPr>
        <w:t xml:space="preserve">‎ </w:t>
      </w:r>
      <w:r>
        <w:t>9.1.2</w:t>
      </w:r>
      <w:r>
        <w:fldChar w:fldCharType="end"/>
      </w:r>
      <w:r>
        <w:t>)</w:t>
      </w:r>
    </w:p>
    <w:p w14:paraId="545FCC05" w14:textId="61011D83" w:rsidR="00F278D6" w:rsidRDefault="00F278D6" w:rsidP="00F278D6">
      <w:proofErr w:type="spellStart"/>
      <w:r w:rsidRPr="00F278D6">
        <w:t>SBP_underlying</w:t>
      </w:r>
      <w:proofErr w:type="spellEnd"/>
      <w:r w:rsidRPr="00F278D6">
        <w:t>_</w:t>
      </w:r>
      <w:r>
        <w:t xml:space="preserve">, is the systolic blood pressure trajectory for each </w:t>
      </w:r>
      <w:r w:rsidR="00774597">
        <w:t>people with</w:t>
      </w:r>
      <w:r>
        <w:t xml:space="preserve"> diabetes for each simulation year from UKPDS90 (see Section </w:t>
      </w:r>
      <w:r>
        <w:fldChar w:fldCharType="begin"/>
      </w:r>
      <w:r>
        <w:instrText xml:space="preserve"> REF _Ref156318861 \r \h </w:instrText>
      </w:r>
      <w:r>
        <w:fldChar w:fldCharType="separate"/>
      </w:r>
      <w:r>
        <w:rPr>
          <w:rFonts w:hint="cs"/>
          <w:cs/>
        </w:rPr>
        <w:t>‎</w:t>
      </w:r>
      <w:r>
        <w:t>9.1.3</w:t>
      </w:r>
      <w:r>
        <w:fldChar w:fldCharType="end"/>
      </w:r>
      <w:r>
        <w:t>)</w:t>
      </w:r>
    </w:p>
    <w:p w14:paraId="1A34F246" w14:textId="6BEFAE08" w:rsidR="00F278D6" w:rsidRDefault="00F278D6" w:rsidP="00F278D6">
      <w:proofErr w:type="spellStart"/>
      <w:r w:rsidRPr="00F278D6">
        <w:lastRenderedPageBreak/>
        <w:t>HDL_underlying</w:t>
      </w:r>
      <w:proofErr w:type="spellEnd"/>
      <w:r w:rsidRPr="00F278D6">
        <w:t>_</w:t>
      </w:r>
      <w:r>
        <w:t xml:space="preserve">, is the HDL cholesterol trajectory for each </w:t>
      </w:r>
      <w:r w:rsidR="00774597">
        <w:t>people with</w:t>
      </w:r>
      <w:r>
        <w:t xml:space="preserve"> diabetes for each simulation year form UKPDS90 (see Section </w:t>
      </w:r>
      <w:r>
        <w:fldChar w:fldCharType="begin"/>
      </w:r>
      <w:r>
        <w:instrText xml:space="preserve"> REF _Ref156318926 \r \h </w:instrText>
      </w:r>
      <w:r>
        <w:fldChar w:fldCharType="separate"/>
      </w:r>
      <w:r>
        <w:rPr>
          <w:rFonts w:hint="cs"/>
          <w:cs/>
        </w:rPr>
        <w:t>‎</w:t>
      </w:r>
      <w:r>
        <w:t>9.1.4</w:t>
      </w:r>
      <w:r>
        <w:fldChar w:fldCharType="end"/>
      </w:r>
      <w:r>
        <w:t>)</w:t>
      </w:r>
    </w:p>
    <w:p w14:paraId="1B4B8FB7" w14:textId="0A6C59BC" w:rsidR="00F278D6" w:rsidRDefault="00F278D6" w:rsidP="00F278D6">
      <w:proofErr w:type="spellStart"/>
      <w:r w:rsidRPr="00F278D6">
        <w:t>LDL_underlying</w:t>
      </w:r>
      <w:proofErr w:type="spellEnd"/>
      <w:r w:rsidRPr="00F278D6">
        <w:t>_</w:t>
      </w:r>
      <w:r>
        <w:t xml:space="preserve">, is the LDL cholesterol trajectory for each </w:t>
      </w:r>
      <w:r w:rsidR="00774597">
        <w:t>people with</w:t>
      </w:r>
      <w:r>
        <w:t xml:space="preserve"> diabetes for each simulation year from UKPDS90 (see Section </w:t>
      </w:r>
      <w:r>
        <w:fldChar w:fldCharType="begin"/>
      </w:r>
      <w:r>
        <w:instrText xml:space="preserve"> REF _Ref156318962 \r \h </w:instrText>
      </w:r>
      <w:r>
        <w:fldChar w:fldCharType="separate"/>
      </w:r>
      <w:r>
        <w:rPr>
          <w:rFonts w:hint="cs"/>
          <w:cs/>
        </w:rPr>
        <w:t>‎</w:t>
      </w:r>
      <w:r>
        <w:t>9.1.5</w:t>
      </w:r>
      <w:r>
        <w:fldChar w:fldCharType="end"/>
      </w:r>
      <w:r>
        <w:t>)</w:t>
      </w:r>
    </w:p>
    <w:p w14:paraId="3B360292" w14:textId="1D9C84D6" w:rsidR="00F278D6" w:rsidRDefault="00F278D6" w:rsidP="00F278D6">
      <w:proofErr w:type="spellStart"/>
      <w:r w:rsidRPr="00F278D6">
        <w:t>HEARTR_underlying</w:t>
      </w:r>
      <w:proofErr w:type="spellEnd"/>
      <w:r w:rsidRPr="00F278D6">
        <w:t>_</w:t>
      </w:r>
      <w:r>
        <w:t xml:space="preserve">, is the heart rate trajectory for each </w:t>
      </w:r>
      <w:r w:rsidR="00774597">
        <w:t>people with</w:t>
      </w:r>
      <w:r>
        <w:t xml:space="preserve"> diabetes for each simulation year from UKPDS90 (see Section </w:t>
      </w:r>
      <w:r>
        <w:fldChar w:fldCharType="begin"/>
      </w:r>
      <w:r>
        <w:instrText xml:space="preserve"> REF _Ref156319005 \r \h </w:instrText>
      </w:r>
      <w:r>
        <w:fldChar w:fldCharType="separate"/>
      </w:r>
      <w:r>
        <w:rPr>
          <w:rFonts w:hint="cs"/>
          <w:cs/>
        </w:rPr>
        <w:t>‎</w:t>
      </w:r>
      <w:r>
        <w:t>9.1.6</w:t>
      </w:r>
      <w:r>
        <w:fldChar w:fldCharType="end"/>
      </w:r>
      <w:r>
        <w:t>)</w:t>
      </w:r>
    </w:p>
    <w:p w14:paraId="4B1DFE4B" w14:textId="6CD0FE44" w:rsidR="00F278D6" w:rsidRDefault="00F278D6" w:rsidP="00F278D6">
      <w:proofErr w:type="spellStart"/>
      <w:r>
        <w:t>WBC_underlying</w:t>
      </w:r>
      <w:proofErr w:type="spellEnd"/>
      <w:r>
        <w:t xml:space="preserve">_, is the white blood cell count trajectory for each </w:t>
      </w:r>
      <w:r w:rsidR="00774597">
        <w:t>people with</w:t>
      </w:r>
      <w:r>
        <w:t xml:space="preserve"> diabetes for each simulation year from UKPDS90 (see Section </w:t>
      </w:r>
      <w:r>
        <w:fldChar w:fldCharType="begin"/>
      </w:r>
      <w:r>
        <w:instrText xml:space="preserve"> REF _Ref156319049 \r \h </w:instrText>
      </w:r>
      <w:r>
        <w:fldChar w:fldCharType="separate"/>
      </w:r>
      <w:r>
        <w:rPr>
          <w:rFonts w:hint="cs"/>
          <w:cs/>
        </w:rPr>
        <w:t>‎</w:t>
      </w:r>
      <w:r>
        <w:t>9.1.7</w:t>
      </w:r>
      <w:r>
        <w:fldChar w:fldCharType="end"/>
      </w:r>
      <w:r>
        <w:t>)</w:t>
      </w:r>
    </w:p>
    <w:p w14:paraId="52F7349C" w14:textId="2050FFEE" w:rsidR="00F278D6" w:rsidRDefault="00F278D6" w:rsidP="00F278D6">
      <w:proofErr w:type="spellStart"/>
      <w:r>
        <w:t>HAEM_underlying</w:t>
      </w:r>
      <w:proofErr w:type="spellEnd"/>
      <w:r>
        <w:t xml:space="preserve">_, is the </w:t>
      </w:r>
      <w:proofErr w:type="spellStart"/>
      <w:r>
        <w:t>heamoglobin</w:t>
      </w:r>
      <w:proofErr w:type="spellEnd"/>
      <w:r>
        <w:t xml:space="preserve"> trajectory for each </w:t>
      </w:r>
      <w:r w:rsidR="00774597">
        <w:t>people with</w:t>
      </w:r>
      <w:r>
        <w:t xml:space="preserve"> diabetes for each simulation year from UKPDS90 (see Section </w:t>
      </w:r>
      <w:r>
        <w:fldChar w:fldCharType="begin"/>
      </w:r>
      <w:r>
        <w:instrText xml:space="preserve"> REF _Ref156319092 \r \h </w:instrText>
      </w:r>
      <w:r>
        <w:fldChar w:fldCharType="separate"/>
      </w:r>
      <w:r>
        <w:rPr>
          <w:rFonts w:hint="cs"/>
          <w:cs/>
        </w:rPr>
        <w:t>‎</w:t>
      </w:r>
      <w:r>
        <w:t>9.1.8</w:t>
      </w:r>
      <w:r>
        <w:fldChar w:fldCharType="end"/>
      </w:r>
      <w:r>
        <w:t>)</w:t>
      </w:r>
    </w:p>
    <w:p w14:paraId="78637652" w14:textId="6323F1BC" w:rsidR="00F278D6" w:rsidRDefault="00F278D6" w:rsidP="00F278D6">
      <w:r w:rsidRPr="00F278D6">
        <w:t>HBA1c_INTV_</w:t>
      </w:r>
      <w:r>
        <w:t xml:space="preserve">, is the matrix of user specified changes in HbA1c from the trajectory for this </w:t>
      </w:r>
      <w:proofErr w:type="gramStart"/>
      <w:r>
        <w:t>particular model</w:t>
      </w:r>
      <w:proofErr w:type="gramEnd"/>
      <w:r>
        <w:t xml:space="preserve"> run. This is usually where intervention effects are applied</w:t>
      </w:r>
    </w:p>
    <w:p w14:paraId="1C7330C0" w14:textId="348A8488" w:rsidR="00A33049" w:rsidRDefault="00A33049" w:rsidP="00A33049">
      <w:r>
        <w:t xml:space="preserve">BMI_INTV_, is the matrix of user specified changes in BMI from the trajectory for this </w:t>
      </w:r>
      <w:proofErr w:type="gramStart"/>
      <w:r>
        <w:t>particular model</w:t>
      </w:r>
      <w:proofErr w:type="gramEnd"/>
      <w:r>
        <w:t xml:space="preserve"> run. This is usually where intervention effects are applied</w:t>
      </w:r>
    </w:p>
    <w:p w14:paraId="0A21F4EB" w14:textId="166B6213" w:rsidR="00A33049" w:rsidRDefault="00A33049" w:rsidP="00A33049">
      <w:r>
        <w:t xml:space="preserve">SBP_INTV_, is the matrix of user specified changes in SBP from the trajectory for this </w:t>
      </w:r>
      <w:proofErr w:type="gramStart"/>
      <w:r>
        <w:t>particular model</w:t>
      </w:r>
      <w:proofErr w:type="gramEnd"/>
      <w:r>
        <w:t xml:space="preserve"> run. This is usually where intervention effects are applied</w:t>
      </w:r>
    </w:p>
    <w:p w14:paraId="45922668" w14:textId="242DC4BD" w:rsidR="00A33049" w:rsidRDefault="00A33049" w:rsidP="00A33049">
      <w:r>
        <w:t>HDL_INTV_,</w:t>
      </w:r>
      <w:r w:rsidRPr="00A33049">
        <w:t xml:space="preserve"> </w:t>
      </w:r>
      <w:r>
        <w:t xml:space="preserve">is the matrix of user specified changes in HDL from the trajectory for this </w:t>
      </w:r>
      <w:proofErr w:type="gramStart"/>
      <w:r>
        <w:t>particular model</w:t>
      </w:r>
      <w:proofErr w:type="gramEnd"/>
      <w:r>
        <w:t xml:space="preserve"> run. This is usually where intervention effects are applied</w:t>
      </w:r>
    </w:p>
    <w:p w14:paraId="38150765" w14:textId="54507EB1" w:rsidR="00A33049" w:rsidRDefault="00A33049" w:rsidP="00A33049">
      <w:r>
        <w:t xml:space="preserve">LDL_INTV_, is the matrix of user specified changes in LDL from the trajectory for this </w:t>
      </w:r>
      <w:proofErr w:type="gramStart"/>
      <w:r>
        <w:t>particular model</w:t>
      </w:r>
      <w:proofErr w:type="gramEnd"/>
      <w:r>
        <w:t xml:space="preserve"> run. This is usually where intervention effects are applied</w:t>
      </w:r>
    </w:p>
    <w:p w14:paraId="417DC645" w14:textId="1AFDDEE0" w:rsidR="00F278D6" w:rsidRDefault="00A33049" w:rsidP="00A33049">
      <w:r>
        <w:t>year_, current simulation year</w:t>
      </w:r>
    </w:p>
    <w:p w14:paraId="57C8F5B5" w14:textId="77777777" w:rsidR="00F278D6" w:rsidRDefault="00F278D6" w:rsidP="00F278D6"/>
    <w:p w14:paraId="7BDB2FCD" w14:textId="45941510" w:rsidR="00F278D6" w:rsidRPr="00A33049" w:rsidRDefault="00A33049" w:rsidP="00F278D6">
      <w:pPr>
        <w:rPr>
          <w:b/>
          <w:bCs/>
        </w:rPr>
      </w:pPr>
      <w:r>
        <w:rPr>
          <w:b/>
          <w:bCs/>
        </w:rPr>
        <w:t>Outputs</w:t>
      </w:r>
    </w:p>
    <w:p w14:paraId="198AF8F1" w14:textId="16B9655F" w:rsidR="00F278D6" w:rsidRDefault="00A33049" w:rsidP="00F278D6">
      <w:r w:rsidRPr="00A15458">
        <w:t>population_, updated population matrix</w:t>
      </w:r>
      <w:r w:rsidR="00A15458" w:rsidRPr="00A15458">
        <w:t xml:space="preserve"> including u</w:t>
      </w:r>
      <w:r w:rsidR="00A15458">
        <w:t xml:space="preserve">pdated event histories, and risk factor levels for each </w:t>
      </w:r>
      <w:r w:rsidR="00774597">
        <w:t>people with</w:t>
      </w:r>
      <w:r w:rsidR="00A15458">
        <w:t xml:space="preserve"> diabetes who survived this simulation year. </w:t>
      </w:r>
    </w:p>
    <w:p w14:paraId="1F76881C" w14:textId="77777777" w:rsidR="00AF2851" w:rsidRDefault="00AF2851" w:rsidP="00F278D6"/>
    <w:p w14:paraId="2149A4C5" w14:textId="7809DEEE" w:rsidR="00AF2851" w:rsidRDefault="00AF2851" w:rsidP="00AF2851">
      <w:pPr>
        <w:pStyle w:val="Heading3"/>
      </w:pPr>
      <w:proofErr w:type="spellStart"/>
      <w:r w:rsidRPr="00AF2851">
        <w:t>update_patchars</w:t>
      </w:r>
      <w:proofErr w:type="spellEnd"/>
    </w:p>
    <w:p w14:paraId="36CE726D" w14:textId="724A1093" w:rsidR="00AF2851" w:rsidRDefault="00AF2851" w:rsidP="00AF2851">
      <w:r>
        <w:t xml:space="preserve">This function updates people with diabetes age, diabetes duration, years lived, probability of being a smoker, whether they have menopause, and what diabetes therapy they receive. </w:t>
      </w:r>
    </w:p>
    <w:p w14:paraId="02B8F440" w14:textId="77777777" w:rsidR="00AF2851" w:rsidRDefault="00AF2851" w:rsidP="00AF2851"/>
    <w:p w14:paraId="7D53FED6" w14:textId="4FBA0B56" w:rsidR="00AF2851" w:rsidRDefault="00AF2851" w:rsidP="00AF2851">
      <w:r>
        <w:t>Inputs</w:t>
      </w:r>
    </w:p>
    <w:p w14:paraId="6FC79FE6" w14:textId="0896DF34" w:rsidR="00AF2851" w:rsidRDefault="00AF2851" w:rsidP="00AF2851">
      <w:r w:rsidRPr="00AF2851">
        <w:lastRenderedPageBreak/>
        <w:t>population_,</w:t>
      </w:r>
      <w:r>
        <w:t xml:space="preserve"> this is the full population matrix</w:t>
      </w:r>
    </w:p>
    <w:p w14:paraId="014FA2AF" w14:textId="7C774DDF" w:rsidR="00AF2851" w:rsidRDefault="00AF2851" w:rsidP="00AF2851">
      <w:r w:rsidRPr="00AF2851">
        <w:t>parameters_,</w:t>
      </w:r>
      <w:r>
        <w:t xml:space="preserve"> this is a single row of the </w:t>
      </w:r>
      <w:proofErr w:type="gramStart"/>
      <w:r>
        <w:t>parameters</w:t>
      </w:r>
      <w:proofErr w:type="gramEnd"/>
      <w:r>
        <w:t xml:space="preserve"> matrix</w:t>
      </w:r>
    </w:p>
    <w:p w14:paraId="6C08760D" w14:textId="061835C4" w:rsidR="00AF2851" w:rsidRPr="00AF2851" w:rsidRDefault="00AF2851" w:rsidP="00AF2851">
      <w:r w:rsidRPr="00AF2851">
        <w:t>alive_</w:t>
      </w:r>
      <w:r>
        <w:t xml:space="preserve">, this is logical vector generated in the </w:t>
      </w:r>
      <w:proofErr w:type="spellStart"/>
      <w:r>
        <w:t>run_simulation</w:t>
      </w:r>
      <w:proofErr w:type="spellEnd"/>
      <w:r>
        <w:t xml:space="preserve"> function, T if a </w:t>
      </w:r>
      <w:r w:rsidR="00774597">
        <w:t>people with</w:t>
      </w:r>
      <w:r w:rsidR="00BD77AB">
        <w:t xml:space="preserve"> diabetes</w:t>
      </w:r>
      <w:r>
        <w:t xml:space="preserve"> is alive at the start of the year, F otherwise</w:t>
      </w:r>
    </w:p>
    <w:p w14:paraId="214E7900" w14:textId="22C5CE60" w:rsidR="000F06D0" w:rsidRPr="005A5519" w:rsidRDefault="00BC0982" w:rsidP="00282711">
      <w:pPr>
        <w:pStyle w:val="Heading1"/>
        <w:numPr>
          <w:ilvl w:val="0"/>
          <w:numId w:val="0"/>
        </w:numPr>
        <w:ind w:left="432" w:hanging="432"/>
      </w:pPr>
      <w:bookmarkStart w:id="74" w:name="_Toc158381293"/>
      <w:r w:rsidRPr="005A5519">
        <w:t>References</w:t>
      </w:r>
      <w:bookmarkEnd w:id="74"/>
    </w:p>
    <w:p w14:paraId="01024B33" w14:textId="77777777" w:rsidR="00BD77AB" w:rsidRPr="00BD77AB" w:rsidRDefault="000F06D0" w:rsidP="00BD77AB">
      <w:pPr>
        <w:pStyle w:val="EndNoteBibliography"/>
      </w:pPr>
      <w:r w:rsidRPr="0060104F">
        <w:fldChar w:fldCharType="begin"/>
      </w:r>
      <w:r w:rsidRPr="0060104F">
        <w:instrText xml:space="preserve"> ADDIN EN.REFLIST </w:instrText>
      </w:r>
      <w:r w:rsidRPr="0060104F">
        <w:fldChar w:fldCharType="separate"/>
      </w:r>
      <w:r w:rsidR="00BD77AB" w:rsidRPr="00BD77AB">
        <w:t>1.</w:t>
      </w:r>
      <w:r w:rsidR="00BD77AB" w:rsidRPr="00BD77AB">
        <w:tab/>
        <w:t>National Institute for Health and Care Excellence. Type 2 diabetes in adults: management.  2015.</w:t>
      </w:r>
    </w:p>
    <w:p w14:paraId="67EEF00F" w14:textId="77777777" w:rsidR="00BD77AB" w:rsidRPr="00BD77AB" w:rsidRDefault="00BD77AB" w:rsidP="00BD77AB">
      <w:pPr>
        <w:pStyle w:val="EndNoteBibliography"/>
        <w:spacing w:after="0"/>
      </w:pPr>
    </w:p>
    <w:p w14:paraId="1CB4A046" w14:textId="77777777" w:rsidR="00BD77AB" w:rsidRPr="00BD77AB" w:rsidRDefault="00BD77AB" w:rsidP="00BD77AB">
      <w:pPr>
        <w:pStyle w:val="EndNoteBibliography"/>
        <w:spacing w:after="0"/>
      </w:pPr>
      <w:r w:rsidRPr="00BD77AB">
        <w:t>2.</w:t>
      </w:r>
      <w:r w:rsidRPr="00BD77AB">
        <w:tab/>
        <w:t xml:space="preserve">Hayes AJ, Leal J, Gray AM, Holman RR, Clarke PM. UKPDS outcomes model 2: a new version of a model to simulate lifetime health outcomes of patients with type 2 diabetes mellitus using data from the 30 year United Kingdom Prospective Diabetes Study: UKPDS 82. </w:t>
      </w:r>
      <w:r w:rsidRPr="00BD77AB">
        <w:rPr>
          <w:i/>
        </w:rPr>
        <w:t>Diabetologia</w:t>
      </w:r>
      <w:r w:rsidRPr="00BD77AB">
        <w:t xml:space="preserve"> 2013; </w:t>
      </w:r>
      <w:r w:rsidRPr="00BD77AB">
        <w:rPr>
          <w:b/>
        </w:rPr>
        <w:t>56</w:t>
      </w:r>
      <w:r w:rsidRPr="00BD77AB">
        <w:t>:1925-1933.</w:t>
      </w:r>
    </w:p>
    <w:p w14:paraId="2B836568" w14:textId="77777777" w:rsidR="00BD77AB" w:rsidRPr="00BD77AB" w:rsidRDefault="00BD77AB" w:rsidP="00BD77AB">
      <w:pPr>
        <w:pStyle w:val="EndNoteBibliography"/>
        <w:spacing w:after="0"/>
      </w:pPr>
      <w:r w:rsidRPr="00BD77AB">
        <w:t>3.</w:t>
      </w:r>
      <w:r w:rsidRPr="00BD77AB">
        <w:tab/>
        <w:t>Leal J, Alva M, Gregory V, Hayes A, Mihaylova B, Gray AM</w:t>
      </w:r>
      <w:r w:rsidRPr="00BD77AB">
        <w:rPr>
          <w:i/>
        </w:rPr>
        <w:t>, et al.</w:t>
      </w:r>
      <w:r w:rsidRPr="00BD77AB">
        <w:t xml:space="preserve"> Estimating risk factor progression equations for the UKPDS Outcomes Model 2 (UKPDS 90). </w:t>
      </w:r>
      <w:r w:rsidRPr="00BD77AB">
        <w:rPr>
          <w:i/>
        </w:rPr>
        <w:t>Diabet Med</w:t>
      </w:r>
      <w:r w:rsidRPr="00BD77AB">
        <w:t xml:space="preserve"> 2021; </w:t>
      </w:r>
      <w:r w:rsidRPr="00BD77AB">
        <w:rPr>
          <w:b/>
        </w:rPr>
        <w:t>38</w:t>
      </w:r>
      <w:r w:rsidRPr="00BD77AB">
        <w:t>:e14656.</w:t>
      </w:r>
    </w:p>
    <w:p w14:paraId="2674839C" w14:textId="77777777" w:rsidR="00BD77AB" w:rsidRPr="00BD77AB" w:rsidRDefault="00BD77AB" w:rsidP="00BD77AB">
      <w:pPr>
        <w:pStyle w:val="EndNoteBibliography"/>
      </w:pPr>
      <w:r w:rsidRPr="00BD77AB">
        <w:t>4.</w:t>
      </w:r>
      <w:r w:rsidRPr="00BD77AB">
        <w:tab/>
        <w:t>Breeze PR, Thomas C, Squires H, Brennan A, Greaves C, Diggle PJ</w:t>
      </w:r>
      <w:r w:rsidRPr="00BD77AB">
        <w:rPr>
          <w:i/>
        </w:rPr>
        <w:t>, et al.</w:t>
      </w:r>
      <w:r w:rsidRPr="00BD77AB">
        <w:t xml:space="preserve"> School for Public Health Research (SPHR) Diabetes Prevention Model: Detailed Description of Model Background, Methods, Assumptions and Parameters. </w:t>
      </w:r>
      <w:r w:rsidRPr="00BD77AB">
        <w:rPr>
          <w:i/>
        </w:rPr>
        <w:t>HEDS discussion paper No1501</w:t>
      </w:r>
      <w:r w:rsidRPr="00BD77AB">
        <w:t xml:space="preserve"> 2015.</w:t>
      </w:r>
    </w:p>
    <w:p w14:paraId="667BA20C" w14:textId="31586056" w:rsidR="00F03F3C" w:rsidRPr="0001688E" w:rsidRDefault="000F06D0" w:rsidP="00BD77AB">
      <w:r w:rsidRPr="0060104F">
        <w:fldChar w:fldCharType="end"/>
      </w:r>
    </w:p>
    <w:p w14:paraId="6BFC3EED" w14:textId="6351768B" w:rsidR="0001688E" w:rsidRPr="0001688E" w:rsidRDefault="00F03F3C" w:rsidP="00F03F3C">
      <w:r w:rsidRPr="0001688E">
        <w:t xml:space="preserve"> </w:t>
      </w:r>
    </w:p>
    <w:sectPr w:rsidR="0001688E" w:rsidRPr="00016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D49D8"/>
    <w:multiLevelType w:val="multilevel"/>
    <w:tmpl w:val="D1B21668"/>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720" w:hanging="720"/>
      </w:pPr>
    </w:lvl>
    <w:lvl w:ilvl="3">
      <w:start w:val="1"/>
      <w:numFmt w:val="decimal"/>
      <w:pStyle w:val="Heading4"/>
      <w:lvlText w:val="%1.%2.%3.%4"/>
      <w:lvlJc w:val="left"/>
      <w:pPr>
        <w:ind w:left="28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892FD0"/>
    <w:multiLevelType w:val="hybridMultilevel"/>
    <w:tmpl w:val="220EFC7E"/>
    <w:lvl w:ilvl="0" w:tplc="83CEE2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8857087">
    <w:abstractNumId w:val="0"/>
  </w:num>
  <w:num w:numId="2" w16cid:durableId="975335769">
    <w:abstractNumId w:val="0"/>
  </w:num>
  <w:num w:numId="3" w16cid:durableId="2061395192">
    <w:abstractNumId w:val="1"/>
  </w:num>
  <w:num w:numId="4" w16cid:durableId="388117637">
    <w:abstractNumId w:val="0"/>
  </w:num>
  <w:num w:numId="5" w16cid:durableId="298347557">
    <w:abstractNumId w:val="0"/>
  </w:num>
  <w:num w:numId="6" w16cid:durableId="15924261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Pidd">
    <w15:presenceInfo w15:providerId="AD" w15:userId="S::k.pidd@sheffield.ac.uk::f5073421-346d-419a-ae1b-3031cdddc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Diabetic Medicine&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rfrw20pftez0e0fa9vw5sdx5fzsw2pdfsz&quot;&gt;Embedding Modelling&lt;record-ids&gt;&lt;item&gt;1&lt;/item&gt;&lt;item&gt;22&lt;/item&gt;&lt;item&gt;57&lt;/item&gt;&lt;item&gt;59&lt;/item&gt;&lt;/record-ids&gt;&lt;/item&gt;&lt;/Libraries&gt;"/>
  </w:docVars>
  <w:rsids>
    <w:rsidRoot w:val="002808DB"/>
    <w:rsid w:val="0000493D"/>
    <w:rsid w:val="00007B47"/>
    <w:rsid w:val="0001688E"/>
    <w:rsid w:val="00023CC2"/>
    <w:rsid w:val="00023DB8"/>
    <w:rsid w:val="000272B2"/>
    <w:rsid w:val="00062518"/>
    <w:rsid w:val="000672B8"/>
    <w:rsid w:val="00073A53"/>
    <w:rsid w:val="00091914"/>
    <w:rsid w:val="000960FD"/>
    <w:rsid w:val="000A275E"/>
    <w:rsid w:val="000B1975"/>
    <w:rsid w:val="000B1D0B"/>
    <w:rsid w:val="000C69BB"/>
    <w:rsid w:val="000D4C2F"/>
    <w:rsid w:val="000D603F"/>
    <w:rsid w:val="000E1D29"/>
    <w:rsid w:val="000F06D0"/>
    <w:rsid w:val="00103A64"/>
    <w:rsid w:val="00135C85"/>
    <w:rsid w:val="00137A0F"/>
    <w:rsid w:val="00140A61"/>
    <w:rsid w:val="00163903"/>
    <w:rsid w:val="00175165"/>
    <w:rsid w:val="001B7524"/>
    <w:rsid w:val="001D0AC5"/>
    <w:rsid w:val="001D1DA6"/>
    <w:rsid w:val="001E259B"/>
    <w:rsid w:val="001E4C41"/>
    <w:rsid w:val="00207869"/>
    <w:rsid w:val="002257D3"/>
    <w:rsid w:val="00232BA3"/>
    <w:rsid w:val="00233E88"/>
    <w:rsid w:val="00251D3C"/>
    <w:rsid w:val="0025397A"/>
    <w:rsid w:val="00260120"/>
    <w:rsid w:val="00260339"/>
    <w:rsid w:val="00262FBA"/>
    <w:rsid w:val="00276681"/>
    <w:rsid w:val="002808DB"/>
    <w:rsid w:val="00282711"/>
    <w:rsid w:val="00283507"/>
    <w:rsid w:val="0029218E"/>
    <w:rsid w:val="002948B5"/>
    <w:rsid w:val="002B0FF1"/>
    <w:rsid w:val="002C09A0"/>
    <w:rsid w:val="002E19ED"/>
    <w:rsid w:val="002E62B1"/>
    <w:rsid w:val="0035137C"/>
    <w:rsid w:val="00376FE7"/>
    <w:rsid w:val="003841A1"/>
    <w:rsid w:val="003906A0"/>
    <w:rsid w:val="003B4457"/>
    <w:rsid w:val="003C4FBF"/>
    <w:rsid w:val="003F4754"/>
    <w:rsid w:val="00402810"/>
    <w:rsid w:val="00406BAF"/>
    <w:rsid w:val="00410F1E"/>
    <w:rsid w:val="00412A21"/>
    <w:rsid w:val="0042679E"/>
    <w:rsid w:val="0045672C"/>
    <w:rsid w:val="004716CC"/>
    <w:rsid w:val="00495F44"/>
    <w:rsid w:val="004964D2"/>
    <w:rsid w:val="00497270"/>
    <w:rsid w:val="00497968"/>
    <w:rsid w:val="004979AA"/>
    <w:rsid w:val="004A0F9F"/>
    <w:rsid w:val="004B36B1"/>
    <w:rsid w:val="004C41B3"/>
    <w:rsid w:val="004E4964"/>
    <w:rsid w:val="005632E7"/>
    <w:rsid w:val="00585F8D"/>
    <w:rsid w:val="005913D2"/>
    <w:rsid w:val="005A5519"/>
    <w:rsid w:val="005A76DC"/>
    <w:rsid w:val="005B147B"/>
    <w:rsid w:val="005C6C00"/>
    <w:rsid w:val="0060104F"/>
    <w:rsid w:val="0062039C"/>
    <w:rsid w:val="00656BD5"/>
    <w:rsid w:val="006615DC"/>
    <w:rsid w:val="006B4D32"/>
    <w:rsid w:val="006F41A6"/>
    <w:rsid w:val="00705232"/>
    <w:rsid w:val="00714110"/>
    <w:rsid w:val="007455D2"/>
    <w:rsid w:val="00751D2C"/>
    <w:rsid w:val="007528AA"/>
    <w:rsid w:val="007676EC"/>
    <w:rsid w:val="00774597"/>
    <w:rsid w:val="00791A71"/>
    <w:rsid w:val="00796306"/>
    <w:rsid w:val="007A1EC1"/>
    <w:rsid w:val="007A5090"/>
    <w:rsid w:val="007C2346"/>
    <w:rsid w:val="007C4120"/>
    <w:rsid w:val="007D6E98"/>
    <w:rsid w:val="007E600F"/>
    <w:rsid w:val="007E6F77"/>
    <w:rsid w:val="007F366D"/>
    <w:rsid w:val="00817151"/>
    <w:rsid w:val="00820F4F"/>
    <w:rsid w:val="008223A3"/>
    <w:rsid w:val="008475C2"/>
    <w:rsid w:val="008476A6"/>
    <w:rsid w:val="00855AE2"/>
    <w:rsid w:val="00857DB9"/>
    <w:rsid w:val="0086408D"/>
    <w:rsid w:val="00884D2B"/>
    <w:rsid w:val="008B2CB9"/>
    <w:rsid w:val="008B3744"/>
    <w:rsid w:val="008D26DB"/>
    <w:rsid w:val="008D4252"/>
    <w:rsid w:val="008D5633"/>
    <w:rsid w:val="008F0FB2"/>
    <w:rsid w:val="00900882"/>
    <w:rsid w:val="00901479"/>
    <w:rsid w:val="009175BA"/>
    <w:rsid w:val="00926027"/>
    <w:rsid w:val="0093756B"/>
    <w:rsid w:val="00944069"/>
    <w:rsid w:val="009634E5"/>
    <w:rsid w:val="00966E6B"/>
    <w:rsid w:val="00980037"/>
    <w:rsid w:val="009A6E18"/>
    <w:rsid w:val="009B4790"/>
    <w:rsid w:val="009B5466"/>
    <w:rsid w:val="009D1432"/>
    <w:rsid w:val="009D1C6B"/>
    <w:rsid w:val="009D21F6"/>
    <w:rsid w:val="009D788B"/>
    <w:rsid w:val="00A15458"/>
    <w:rsid w:val="00A33049"/>
    <w:rsid w:val="00A436C5"/>
    <w:rsid w:val="00A64220"/>
    <w:rsid w:val="00A80112"/>
    <w:rsid w:val="00A8687F"/>
    <w:rsid w:val="00A9560B"/>
    <w:rsid w:val="00AA02C2"/>
    <w:rsid w:val="00AA1170"/>
    <w:rsid w:val="00AA14DE"/>
    <w:rsid w:val="00AA3D17"/>
    <w:rsid w:val="00AE4600"/>
    <w:rsid w:val="00AF2111"/>
    <w:rsid w:val="00AF2851"/>
    <w:rsid w:val="00B21677"/>
    <w:rsid w:val="00B21A2A"/>
    <w:rsid w:val="00B3652B"/>
    <w:rsid w:val="00B40183"/>
    <w:rsid w:val="00B43EEB"/>
    <w:rsid w:val="00B4608D"/>
    <w:rsid w:val="00B66A2B"/>
    <w:rsid w:val="00B80150"/>
    <w:rsid w:val="00B80435"/>
    <w:rsid w:val="00BA5B1F"/>
    <w:rsid w:val="00BB554F"/>
    <w:rsid w:val="00BC0982"/>
    <w:rsid w:val="00BD60C9"/>
    <w:rsid w:val="00BD77AB"/>
    <w:rsid w:val="00BE22B4"/>
    <w:rsid w:val="00C05CFA"/>
    <w:rsid w:val="00C22CEC"/>
    <w:rsid w:val="00C42453"/>
    <w:rsid w:val="00C644AD"/>
    <w:rsid w:val="00C72DF9"/>
    <w:rsid w:val="00C7527F"/>
    <w:rsid w:val="00C76CC2"/>
    <w:rsid w:val="00C87E02"/>
    <w:rsid w:val="00C90359"/>
    <w:rsid w:val="00C9197F"/>
    <w:rsid w:val="00C92CC2"/>
    <w:rsid w:val="00CB56BA"/>
    <w:rsid w:val="00CC0D9D"/>
    <w:rsid w:val="00CD1CB3"/>
    <w:rsid w:val="00CE7F7E"/>
    <w:rsid w:val="00CF418C"/>
    <w:rsid w:val="00D30403"/>
    <w:rsid w:val="00D32C1F"/>
    <w:rsid w:val="00D37FF9"/>
    <w:rsid w:val="00D42BF3"/>
    <w:rsid w:val="00D47B66"/>
    <w:rsid w:val="00D528D7"/>
    <w:rsid w:val="00D53159"/>
    <w:rsid w:val="00D61864"/>
    <w:rsid w:val="00D76331"/>
    <w:rsid w:val="00D774B4"/>
    <w:rsid w:val="00D80E3D"/>
    <w:rsid w:val="00D81B1C"/>
    <w:rsid w:val="00D9531D"/>
    <w:rsid w:val="00DC2A44"/>
    <w:rsid w:val="00DD64DC"/>
    <w:rsid w:val="00DD6FC6"/>
    <w:rsid w:val="00E3141D"/>
    <w:rsid w:val="00E37B33"/>
    <w:rsid w:val="00E4056C"/>
    <w:rsid w:val="00E4255A"/>
    <w:rsid w:val="00E4724D"/>
    <w:rsid w:val="00E7019A"/>
    <w:rsid w:val="00E8402F"/>
    <w:rsid w:val="00E84083"/>
    <w:rsid w:val="00ED576C"/>
    <w:rsid w:val="00EE1923"/>
    <w:rsid w:val="00EE2C40"/>
    <w:rsid w:val="00EE2DFF"/>
    <w:rsid w:val="00EF3222"/>
    <w:rsid w:val="00F03F3C"/>
    <w:rsid w:val="00F278C2"/>
    <w:rsid w:val="00F278D6"/>
    <w:rsid w:val="00F40102"/>
    <w:rsid w:val="00F42248"/>
    <w:rsid w:val="00FC3893"/>
    <w:rsid w:val="00FE742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D8CB"/>
  <w15:chartTrackingRefBased/>
  <w15:docId w15:val="{B5145404-34B7-4527-BF59-2B4680FE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FF"/>
    <w:pPr>
      <w:keepNext/>
      <w:keepLines/>
      <w:numPr>
        <w:numId w:val="1"/>
      </w:numPr>
      <w:spacing w:before="360" w:after="80"/>
      <w:outlineLvl w:val="0"/>
    </w:pPr>
    <w:rPr>
      <w:rFonts w:asciiTheme="minorBidi" w:eastAsiaTheme="majorEastAsia" w:hAnsiTheme="minorBidi"/>
      <w:sz w:val="40"/>
      <w:szCs w:val="40"/>
    </w:rPr>
  </w:style>
  <w:style w:type="paragraph" w:styleId="Heading2">
    <w:name w:val="heading 2"/>
    <w:basedOn w:val="Normal"/>
    <w:next w:val="Normal"/>
    <w:link w:val="Heading2Char"/>
    <w:uiPriority w:val="9"/>
    <w:unhideWhenUsed/>
    <w:qFormat/>
    <w:rsid w:val="007A5090"/>
    <w:pPr>
      <w:keepNext/>
      <w:keepLines/>
      <w:numPr>
        <w:ilvl w:val="1"/>
        <w:numId w:val="1"/>
      </w:numPr>
      <w:spacing w:before="160" w:after="80"/>
      <w:ind w:left="576"/>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207869"/>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5C6C00"/>
    <w:pPr>
      <w:keepNext/>
      <w:keepLines/>
      <w:numPr>
        <w:ilvl w:val="3"/>
        <w:numId w:val="1"/>
      </w:numPr>
      <w:spacing w:before="80" w:after="40"/>
      <w:ind w:left="864"/>
      <w:outlineLvl w:val="3"/>
    </w:pPr>
    <w:rPr>
      <w:rFonts w:eastAsiaTheme="majorEastAsia" w:cstheme="majorBidi"/>
    </w:rPr>
  </w:style>
  <w:style w:type="paragraph" w:styleId="Heading5">
    <w:name w:val="heading 5"/>
    <w:basedOn w:val="Normal"/>
    <w:next w:val="Normal"/>
    <w:link w:val="Heading5Char"/>
    <w:uiPriority w:val="9"/>
    <w:semiHidden/>
    <w:unhideWhenUsed/>
    <w:qFormat/>
    <w:rsid w:val="002808DB"/>
    <w:pPr>
      <w:keepNext/>
      <w:keepLines/>
      <w:numPr>
        <w:ilvl w:val="4"/>
        <w:numId w:val="1"/>
      </w:numPr>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808D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8D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8D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8D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FF"/>
    <w:rPr>
      <w:rFonts w:asciiTheme="minorBidi" w:eastAsiaTheme="majorEastAsia" w:hAnsiTheme="minorBidi"/>
      <w:sz w:val="40"/>
      <w:szCs w:val="40"/>
    </w:rPr>
  </w:style>
  <w:style w:type="character" w:customStyle="1" w:styleId="Heading2Char">
    <w:name w:val="Heading 2 Char"/>
    <w:basedOn w:val="DefaultParagraphFont"/>
    <w:link w:val="Heading2"/>
    <w:uiPriority w:val="9"/>
    <w:rsid w:val="007A5090"/>
    <w:rPr>
      <w:rFonts w:eastAsiaTheme="majorEastAsia" w:cstheme="majorBidi"/>
      <w:sz w:val="36"/>
      <w:szCs w:val="36"/>
    </w:rPr>
  </w:style>
  <w:style w:type="character" w:customStyle="1" w:styleId="Heading3Char">
    <w:name w:val="Heading 3 Char"/>
    <w:basedOn w:val="DefaultParagraphFont"/>
    <w:link w:val="Heading3"/>
    <w:uiPriority w:val="9"/>
    <w:rsid w:val="00207869"/>
    <w:rPr>
      <w:rFonts w:eastAsiaTheme="majorEastAsia" w:cstheme="majorBidi"/>
      <w:sz w:val="28"/>
      <w:szCs w:val="28"/>
    </w:rPr>
  </w:style>
  <w:style w:type="character" w:customStyle="1" w:styleId="Heading4Char">
    <w:name w:val="Heading 4 Char"/>
    <w:basedOn w:val="DefaultParagraphFont"/>
    <w:link w:val="Heading4"/>
    <w:uiPriority w:val="9"/>
    <w:rsid w:val="005C6C00"/>
    <w:rPr>
      <w:rFonts w:eastAsiaTheme="majorEastAsia" w:cstheme="majorBidi"/>
    </w:rPr>
  </w:style>
  <w:style w:type="character" w:customStyle="1" w:styleId="Heading5Char">
    <w:name w:val="Heading 5 Char"/>
    <w:basedOn w:val="DefaultParagraphFont"/>
    <w:link w:val="Heading5"/>
    <w:uiPriority w:val="9"/>
    <w:semiHidden/>
    <w:rsid w:val="002808D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80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8DB"/>
    <w:rPr>
      <w:rFonts w:eastAsiaTheme="majorEastAsia" w:cstheme="majorBidi"/>
      <w:color w:val="272727" w:themeColor="text1" w:themeTint="D8"/>
    </w:rPr>
  </w:style>
  <w:style w:type="paragraph" w:styleId="Title">
    <w:name w:val="Title"/>
    <w:basedOn w:val="Normal"/>
    <w:next w:val="Normal"/>
    <w:link w:val="TitleChar"/>
    <w:uiPriority w:val="10"/>
    <w:qFormat/>
    <w:rsid w:val="00280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8DB"/>
    <w:pPr>
      <w:spacing w:before="160"/>
      <w:jc w:val="center"/>
    </w:pPr>
    <w:rPr>
      <w:i/>
      <w:iCs/>
      <w:color w:val="404040" w:themeColor="text1" w:themeTint="BF"/>
    </w:rPr>
  </w:style>
  <w:style w:type="character" w:customStyle="1" w:styleId="QuoteChar">
    <w:name w:val="Quote Char"/>
    <w:basedOn w:val="DefaultParagraphFont"/>
    <w:link w:val="Quote"/>
    <w:uiPriority w:val="29"/>
    <w:rsid w:val="002808DB"/>
    <w:rPr>
      <w:i/>
      <w:iCs/>
      <w:color w:val="404040" w:themeColor="text1" w:themeTint="BF"/>
    </w:rPr>
  </w:style>
  <w:style w:type="paragraph" w:styleId="ListParagraph">
    <w:name w:val="List Paragraph"/>
    <w:basedOn w:val="Normal"/>
    <w:uiPriority w:val="34"/>
    <w:qFormat/>
    <w:rsid w:val="002808DB"/>
    <w:pPr>
      <w:ind w:left="720"/>
      <w:contextualSpacing/>
    </w:pPr>
  </w:style>
  <w:style w:type="character" w:styleId="IntenseEmphasis">
    <w:name w:val="Intense Emphasis"/>
    <w:basedOn w:val="DefaultParagraphFont"/>
    <w:uiPriority w:val="21"/>
    <w:qFormat/>
    <w:rsid w:val="002808DB"/>
    <w:rPr>
      <w:i/>
      <w:iCs/>
      <w:color w:val="2E74B5" w:themeColor="accent1" w:themeShade="BF"/>
    </w:rPr>
  </w:style>
  <w:style w:type="paragraph" w:styleId="IntenseQuote">
    <w:name w:val="Intense Quote"/>
    <w:basedOn w:val="Normal"/>
    <w:next w:val="Normal"/>
    <w:link w:val="IntenseQuoteChar"/>
    <w:uiPriority w:val="30"/>
    <w:qFormat/>
    <w:rsid w:val="002808D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808DB"/>
    <w:rPr>
      <w:i/>
      <w:iCs/>
      <w:color w:val="2E74B5" w:themeColor="accent1" w:themeShade="BF"/>
    </w:rPr>
  </w:style>
  <w:style w:type="character" w:styleId="IntenseReference">
    <w:name w:val="Intense Reference"/>
    <w:basedOn w:val="DefaultParagraphFont"/>
    <w:uiPriority w:val="32"/>
    <w:qFormat/>
    <w:rsid w:val="002808DB"/>
    <w:rPr>
      <w:b/>
      <w:bCs/>
      <w:smallCaps/>
      <w:color w:val="2E74B5" w:themeColor="accent1" w:themeShade="BF"/>
      <w:spacing w:val="5"/>
    </w:rPr>
  </w:style>
  <w:style w:type="paragraph" w:styleId="Caption">
    <w:name w:val="caption"/>
    <w:basedOn w:val="Normal"/>
    <w:next w:val="Normal"/>
    <w:uiPriority w:val="35"/>
    <w:unhideWhenUsed/>
    <w:qFormat/>
    <w:rsid w:val="00EE2DFF"/>
    <w:pPr>
      <w:spacing w:after="200" w:line="240" w:lineRule="auto"/>
    </w:pPr>
    <w:rPr>
      <w:i/>
      <w:iCs/>
      <w:color w:val="44546A" w:themeColor="text2"/>
      <w:sz w:val="18"/>
      <w:szCs w:val="18"/>
    </w:rPr>
  </w:style>
  <w:style w:type="table" w:styleId="TableGrid">
    <w:name w:val="Table Grid"/>
    <w:basedOn w:val="TableNormal"/>
    <w:uiPriority w:val="39"/>
    <w:rsid w:val="00AA3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507"/>
    <w:rPr>
      <w:color w:val="0000FF"/>
      <w:u w:val="single"/>
    </w:rPr>
  </w:style>
  <w:style w:type="paragraph" w:customStyle="1" w:styleId="EndNoteBibliographyTitle">
    <w:name w:val="EndNote Bibliography Title"/>
    <w:basedOn w:val="Normal"/>
    <w:link w:val="EndNoteBibliographyTitleChar"/>
    <w:rsid w:val="000F06D0"/>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F06D0"/>
    <w:rPr>
      <w:rFonts w:ascii="Aptos" w:hAnsi="Aptos"/>
      <w:noProof/>
    </w:rPr>
  </w:style>
  <w:style w:type="paragraph" w:customStyle="1" w:styleId="EndNoteBibliography">
    <w:name w:val="EndNote Bibliography"/>
    <w:basedOn w:val="Normal"/>
    <w:link w:val="EndNoteBibliographyChar"/>
    <w:rsid w:val="000F06D0"/>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F06D0"/>
    <w:rPr>
      <w:rFonts w:ascii="Aptos" w:hAnsi="Aptos"/>
      <w:noProof/>
    </w:rPr>
  </w:style>
  <w:style w:type="character" w:customStyle="1" w:styleId="hgkelc">
    <w:name w:val="hgkelc"/>
    <w:basedOn w:val="DefaultParagraphFont"/>
    <w:rsid w:val="00282711"/>
  </w:style>
  <w:style w:type="character" w:styleId="FollowedHyperlink">
    <w:name w:val="FollowedHyperlink"/>
    <w:basedOn w:val="DefaultParagraphFont"/>
    <w:uiPriority w:val="99"/>
    <w:semiHidden/>
    <w:unhideWhenUsed/>
    <w:rsid w:val="006615DC"/>
    <w:rPr>
      <w:color w:val="954F72" w:themeColor="followedHyperlink"/>
      <w:u w:val="single"/>
    </w:rPr>
  </w:style>
  <w:style w:type="character" w:styleId="CommentReference">
    <w:name w:val="annotation reference"/>
    <w:basedOn w:val="DefaultParagraphFont"/>
    <w:uiPriority w:val="99"/>
    <w:semiHidden/>
    <w:unhideWhenUsed/>
    <w:rsid w:val="00B40183"/>
    <w:rPr>
      <w:sz w:val="16"/>
      <w:szCs w:val="16"/>
    </w:rPr>
  </w:style>
  <w:style w:type="paragraph" w:styleId="CommentText">
    <w:name w:val="annotation text"/>
    <w:basedOn w:val="Normal"/>
    <w:link w:val="CommentTextChar"/>
    <w:uiPriority w:val="99"/>
    <w:unhideWhenUsed/>
    <w:rsid w:val="00B40183"/>
    <w:pPr>
      <w:spacing w:line="240" w:lineRule="auto"/>
    </w:pPr>
    <w:rPr>
      <w:sz w:val="20"/>
      <w:szCs w:val="20"/>
    </w:rPr>
  </w:style>
  <w:style w:type="character" w:customStyle="1" w:styleId="CommentTextChar">
    <w:name w:val="Comment Text Char"/>
    <w:basedOn w:val="DefaultParagraphFont"/>
    <w:link w:val="CommentText"/>
    <w:uiPriority w:val="99"/>
    <w:rsid w:val="00B40183"/>
    <w:rPr>
      <w:sz w:val="20"/>
      <w:szCs w:val="20"/>
    </w:rPr>
  </w:style>
  <w:style w:type="paragraph" w:styleId="CommentSubject">
    <w:name w:val="annotation subject"/>
    <w:basedOn w:val="CommentText"/>
    <w:next w:val="CommentText"/>
    <w:link w:val="CommentSubjectChar"/>
    <w:uiPriority w:val="99"/>
    <w:semiHidden/>
    <w:unhideWhenUsed/>
    <w:rsid w:val="00B40183"/>
    <w:rPr>
      <w:b/>
      <w:bCs/>
    </w:rPr>
  </w:style>
  <w:style w:type="character" w:customStyle="1" w:styleId="CommentSubjectChar">
    <w:name w:val="Comment Subject Char"/>
    <w:basedOn w:val="CommentTextChar"/>
    <w:link w:val="CommentSubject"/>
    <w:uiPriority w:val="99"/>
    <w:semiHidden/>
    <w:rsid w:val="00B40183"/>
    <w:rPr>
      <w:b/>
      <w:bCs/>
      <w:sz w:val="20"/>
      <w:szCs w:val="20"/>
    </w:rPr>
  </w:style>
  <w:style w:type="paragraph" w:styleId="Revision">
    <w:name w:val="Revision"/>
    <w:hidden/>
    <w:uiPriority w:val="99"/>
    <w:semiHidden/>
    <w:rsid w:val="00007B47"/>
    <w:pPr>
      <w:spacing w:after="0" w:line="240" w:lineRule="auto"/>
    </w:pPr>
  </w:style>
  <w:style w:type="paragraph" w:styleId="TOCHeading">
    <w:name w:val="TOC Heading"/>
    <w:basedOn w:val="Heading1"/>
    <w:next w:val="Normal"/>
    <w:uiPriority w:val="39"/>
    <w:unhideWhenUsed/>
    <w:qFormat/>
    <w:rsid w:val="00C22CEC"/>
    <w:pPr>
      <w:numPr>
        <w:numId w:val="0"/>
      </w:numPr>
      <w:spacing w:before="240" w:after="0" w:line="259" w:lineRule="auto"/>
      <w:outlineLvl w:val="9"/>
    </w:pPr>
    <w:rPr>
      <w:rFonts w:asciiTheme="majorHAnsi" w:hAnsiTheme="majorHAnsi" w:cstheme="majorBidi"/>
      <w:color w:val="2E74B5"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CE7F7E"/>
    <w:pPr>
      <w:tabs>
        <w:tab w:val="left" w:pos="480"/>
        <w:tab w:val="right" w:leader="dot" w:pos="9016"/>
      </w:tabs>
      <w:spacing w:after="100"/>
    </w:pPr>
  </w:style>
  <w:style w:type="paragraph" w:styleId="TOC2">
    <w:name w:val="toc 2"/>
    <w:basedOn w:val="Normal"/>
    <w:next w:val="Normal"/>
    <w:autoRedefine/>
    <w:uiPriority w:val="39"/>
    <w:unhideWhenUsed/>
    <w:rsid w:val="00C22CEC"/>
    <w:pPr>
      <w:spacing w:after="100"/>
      <w:ind w:left="240"/>
    </w:pPr>
  </w:style>
  <w:style w:type="paragraph" w:styleId="TOC3">
    <w:name w:val="toc 3"/>
    <w:basedOn w:val="Normal"/>
    <w:next w:val="Normal"/>
    <w:autoRedefine/>
    <w:uiPriority w:val="39"/>
    <w:unhideWhenUsed/>
    <w:rsid w:val="00C22CEC"/>
    <w:pPr>
      <w:spacing w:after="100"/>
      <w:ind w:left="480"/>
    </w:pPr>
  </w:style>
  <w:style w:type="paragraph" w:styleId="TOC4">
    <w:name w:val="toc 4"/>
    <w:basedOn w:val="Normal"/>
    <w:next w:val="Normal"/>
    <w:autoRedefine/>
    <w:uiPriority w:val="39"/>
    <w:unhideWhenUsed/>
    <w:rsid w:val="00C22CEC"/>
    <w:pPr>
      <w:spacing w:after="100" w:line="259" w:lineRule="auto"/>
      <w:ind w:left="660"/>
    </w:pPr>
    <w:rPr>
      <w:sz w:val="22"/>
      <w:szCs w:val="22"/>
    </w:rPr>
  </w:style>
  <w:style w:type="paragraph" w:styleId="TOC5">
    <w:name w:val="toc 5"/>
    <w:basedOn w:val="Normal"/>
    <w:next w:val="Normal"/>
    <w:autoRedefine/>
    <w:uiPriority w:val="39"/>
    <w:unhideWhenUsed/>
    <w:rsid w:val="00C22CEC"/>
    <w:pPr>
      <w:spacing w:after="100" w:line="259" w:lineRule="auto"/>
      <w:ind w:left="880"/>
    </w:pPr>
    <w:rPr>
      <w:sz w:val="22"/>
      <w:szCs w:val="22"/>
    </w:rPr>
  </w:style>
  <w:style w:type="paragraph" w:styleId="TOC6">
    <w:name w:val="toc 6"/>
    <w:basedOn w:val="Normal"/>
    <w:next w:val="Normal"/>
    <w:autoRedefine/>
    <w:uiPriority w:val="39"/>
    <w:unhideWhenUsed/>
    <w:rsid w:val="00C22CEC"/>
    <w:pPr>
      <w:spacing w:after="100" w:line="259" w:lineRule="auto"/>
      <w:ind w:left="1100"/>
    </w:pPr>
    <w:rPr>
      <w:sz w:val="22"/>
      <w:szCs w:val="22"/>
    </w:rPr>
  </w:style>
  <w:style w:type="paragraph" w:styleId="TOC7">
    <w:name w:val="toc 7"/>
    <w:basedOn w:val="Normal"/>
    <w:next w:val="Normal"/>
    <w:autoRedefine/>
    <w:uiPriority w:val="39"/>
    <w:unhideWhenUsed/>
    <w:rsid w:val="00C22CEC"/>
    <w:pPr>
      <w:spacing w:after="100" w:line="259" w:lineRule="auto"/>
      <w:ind w:left="1320"/>
    </w:pPr>
    <w:rPr>
      <w:sz w:val="22"/>
      <w:szCs w:val="22"/>
    </w:rPr>
  </w:style>
  <w:style w:type="paragraph" w:styleId="TOC8">
    <w:name w:val="toc 8"/>
    <w:basedOn w:val="Normal"/>
    <w:next w:val="Normal"/>
    <w:autoRedefine/>
    <w:uiPriority w:val="39"/>
    <w:unhideWhenUsed/>
    <w:rsid w:val="00C22CEC"/>
    <w:pPr>
      <w:spacing w:after="100" w:line="259" w:lineRule="auto"/>
      <w:ind w:left="1540"/>
    </w:pPr>
    <w:rPr>
      <w:sz w:val="22"/>
      <w:szCs w:val="22"/>
    </w:rPr>
  </w:style>
  <w:style w:type="paragraph" w:styleId="TOC9">
    <w:name w:val="toc 9"/>
    <w:basedOn w:val="Normal"/>
    <w:next w:val="Normal"/>
    <w:autoRedefine/>
    <w:uiPriority w:val="39"/>
    <w:unhideWhenUsed/>
    <w:rsid w:val="00C22CEC"/>
    <w:pPr>
      <w:spacing w:after="100" w:line="259" w:lineRule="auto"/>
      <w:ind w:left="1760"/>
    </w:pPr>
    <w:rPr>
      <w:sz w:val="22"/>
      <w:szCs w:val="22"/>
    </w:rPr>
  </w:style>
  <w:style w:type="character" w:styleId="UnresolvedMention">
    <w:name w:val="Unresolved Mention"/>
    <w:basedOn w:val="DefaultParagraphFont"/>
    <w:uiPriority w:val="99"/>
    <w:semiHidden/>
    <w:unhideWhenUsed/>
    <w:rsid w:val="00C22CEC"/>
    <w:rPr>
      <w:color w:val="605E5C"/>
      <w:shd w:val="clear" w:color="auto" w:fill="E1DFDD"/>
    </w:rPr>
  </w:style>
  <w:style w:type="character" w:customStyle="1" w:styleId="cf01">
    <w:name w:val="cf01"/>
    <w:basedOn w:val="DefaultParagraphFont"/>
    <w:rsid w:val="00FC389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ction/downloadSupplement?doi=10.1111%2Fdme.14656&amp;file=dme14656-sup-0001-Appendix.docx" TargetMode="External"/><Relationship Id="rId13" Type="http://schemas.openxmlformats.org/officeDocument/2006/relationships/hyperlink" Target="https://onlinelibrary.wiley.com/action/downloadSupplement?doi=10.1111%2Fdme.14656&amp;file=dme14656-sup-0001-Appendix.docx" TargetMode="External"/><Relationship Id="rId18" Type="http://schemas.openxmlformats.org/officeDocument/2006/relationships/hyperlink" Target="https://onlinelibrary.wiley.com/action/downloadSupplement?doi=10.1111%2Fdme.14656&amp;file=dme14656-sup-0001-Appendix.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onlinelibrary.wiley.com/action/downloadSupplement?doi=10.1111%2Fdme.14656&amp;file=dme14656-sup-0001-Appendix.docx" TargetMode="External"/><Relationship Id="rId17" Type="http://schemas.openxmlformats.org/officeDocument/2006/relationships/hyperlink" Target="https://onlinelibrary.wiley.com/action/downloadSupplement?doi=10.1111%2Fdme.14656&amp;file=dme14656-sup-0001-Appendix.docx" TargetMode="External"/><Relationship Id="rId2" Type="http://schemas.openxmlformats.org/officeDocument/2006/relationships/numbering" Target="numbering.xml"/><Relationship Id="rId16" Type="http://schemas.openxmlformats.org/officeDocument/2006/relationships/hyperlink" Target="https://onlinelibrary.wiley.com/action/downloadSupplement?doi=10.1111%2Fdme.14656&amp;file=dme14656-sup-0001-Appendix.docx" TargetMode="External"/><Relationship Id="rId20" Type="http://schemas.openxmlformats.org/officeDocument/2006/relationships/hyperlink" Target="https://onlinelibrary.wiley.com/action/downloadSupplement?doi=10.1111%2Fdme.14656&amp;file=dme14656-sup-0001-Appendix.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onlinelibrary.wiley.com/action/downloadSupplement?doi=10.1111%2Fdme.14656&amp;file=dme14656-sup-0001-Appendix.docx" TargetMode="External"/><Relationship Id="rId5" Type="http://schemas.openxmlformats.org/officeDocument/2006/relationships/webSettings" Target="webSettings.xml"/><Relationship Id="rId15" Type="http://schemas.openxmlformats.org/officeDocument/2006/relationships/hyperlink" Target="https://onlinelibrary.wiley.com/action/downloadSupplement?doi=10.1111%2Fdme.14656&amp;file=dme14656-sup-0001-Appendix.docx" TargetMode="External"/><Relationship Id="rId23" Type="http://schemas.openxmlformats.org/officeDocument/2006/relationships/theme" Target="theme/theme1.xml"/><Relationship Id="rId10" Type="http://schemas.openxmlformats.org/officeDocument/2006/relationships/hyperlink" Target="https://onlinelibrary.wiley.com/action/downloadSupplement?doi=10.1111%2Fdme.14656&amp;file=dme14656-sup-0001-Appendix.docx" TargetMode="External"/><Relationship Id="rId19" Type="http://schemas.openxmlformats.org/officeDocument/2006/relationships/hyperlink" Target="https://onlinelibrary.wiley.com/action/downloadSupplement?doi=10.1111%2Fdme.14656&amp;file=dme14656-sup-0001-Appendix.docx" TargetMode="External"/><Relationship Id="rId4" Type="http://schemas.openxmlformats.org/officeDocument/2006/relationships/settings" Target="settings.xml"/><Relationship Id="rId9" Type="http://schemas.openxmlformats.org/officeDocument/2006/relationships/hyperlink" Target="https://onlinelibrary.wiley.com/action/downloadSupplement?doi=10.1111%2Fdme.14656&amp;file=dme14656-sup-0001-Appendix.docx" TargetMode="External"/><Relationship Id="rId14" Type="http://schemas.openxmlformats.org/officeDocument/2006/relationships/hyperlink" Target="https://onlinelibrary.wiley.com/action/downloadSupplement?doi=10.1111%2Fdme.14656&amp;file=dme14656-sup-0001-Appendix.doc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F0715-D666-4D75-9729-CAA2A9AD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46</Pages>
  <Words>15975</Words>
  <Characters>91059</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106821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Pollard</dc:creator>
  <cp:keywords/>
  <dc:description/>
  <cp:lastModifiedBy>Dan Pollard</cp:lastModifiedBy>
  <cp:revision>2</cp:revision>
  <dcterms:created xsi:type="dcterms:W3CDTF">2025-02-12T10:12:00Z</dcterms:created>
  <dcterms:modified xsi:type="dcterms:W3CDTF">2025-02-12T10:12:00Z</dcterms:modified>
</cp:coreProperties>
</file>